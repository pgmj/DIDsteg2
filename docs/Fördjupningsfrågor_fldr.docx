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58CCAFC3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D81D30A" w:rsidR="008121B8" w:rsidRPr="007763D3" w:rsidRDefault="008121B8" w:rsidP="007763D3">
      <w:pPr>
        <w:pStyle w:val="Rubrik2"/>
        <w:jc w:val="center"/>
        <w:rPr>
          <w:sz w:val="52"/>
          <w:szCs w:val="52"/>
        </w:rPr>
      </w:pPr>
      <w:r w:rsidRPr="007763D3">
        <w:rPr>
          <w:sz w:val="52"/>
          <w:szCs w:val="52"/>
        </w:rPr>
        <w:t>God föräldra-barnrelation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7A4AAF9F" w14:textId="540F0305" w:rsidR="00D858B5" w:rsidRPr="00FD1828" w:rsidRDefault="00A76400" w:rsidP="00FD1828">
      <w:pPr>
        <w:pStyle w:val="Rubrik3"/>
      </w:pPr>
      <w:r>
        <w:lastRenderedPageBreak/>
        <w:t>Tidiga, s</w:t>
      </w:r>
      <w:r w:rsidR="00E408D6">
        <w:t>amordn</w:t>
      </w:r>
      <w:r>
        <w:t>ade insatser</w:t>
      </w:r>
      <w:r w:rsidR="00E408D6">
        <w:t xml:space="preserve"> runt barn och ung</w:t>
      </w:r>
      <w:r>
        <w:t>domar</w:t>
      </w:r>
    </w:p>
    <w:p w14:paraId="4D76F1F8" w14:textId="5931775D" w:rsidR="00E408D6" w:rsidRDefault="00E408D6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C34A0E"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(mål och syfte)? V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7172E3FB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pt;margin-top:.35pt;width:441pt;height:100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8EE2F47" w14:textId="77777777" w:rsidR="00CD7E92" w:rsidRPr="00E408D6" w:rsidRDefault="00CD7E92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642C71F" w14:textId="1566F827" w:rsidR="00D858B5" w:rsidRDefault="00D858B5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0A2E24" wp14:editId="172BA60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DBE56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2E24" id="Textruta 34" o:spid="_x0000_s1027" type="#_x0000_t202" style="position:absolute;margin-left:4.2pt;margin-top:21.7pt;width:441pt;height:100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6ADDBE56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A76400">
        <w:rPr>
          <w:rFonts w:asciiTheme="minorHAnsi" w:hAnsiTheme="minorHAnsi"/>
          <w:sz w:val="28"/>
          <w:szCs w:val="28"/>
          <w14:ligatures w14:val="none"/>
        </w:rPr>
        <w:t>hinder respektive</w:t>
      </w:r>
      <w:r w:rsidR="00C34A0E">
        <w:rPr>
          <w:rFonts w:asciiTheme="minorHAnsi" w:hAnsiTheme="minorHAnsi"/>
          <w:sz w:val="28"/>
          <w:szCs w:val="28"/>
          <w14:ligatures w14:val="none"/>
        </w:rPr>
        <w:t xml:space="preserve"> framgångsfaktorer</w:t>
      </w:r>
      <w:r>
        <w:rPr>
          <w:rFonts w:asciiTheme="minorHAnsi" w:hAnsiTheme="minorHAnsi"/>
          <w:sz w:val="28"/>
          <w:szCs w:val="28"/>
          <w14:ligatures w14:val="none"/>
        </w:rPr>
        <w:t xml:space="preserve"> finns för samverkan</w:t>
      </w:r>
      <w:r w:rsidR="006352C8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45AEA1D" w14:textId="77777777" w:rsidR="00C34A0E" w:rsidRDefault="00C34A0E" w:rsidP="00C34A0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081ACBC" w14:textId="77777777" w:rsidR="00AC7140" w:rsidRDefault="00AC7140" w:rsidP="00710156">
      <w:pPr>
        <w:numPr>
          <w:ilvl w:val="0"/>
          <w:numId w:val="10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F3BDF25" w14:textId="7617B88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EC6780B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C94E54" w14:textId="77777777" w:rsidR="00ED349C" w:rsidRDefault="00ED349C" w:rsidP="0072000F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>Finns det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>
        <w:rPr>
          <w:rFonts w:asciiTheme="minorHAnsi" w:hAnsiTheme="minorHAnsi"/>
          <w:sz w:val="28"/>
          <w:szCs w:val="28"/>
          <w14:ligatures w14:val="none"/>
        </w:rPr>
        <w:t>er</w:t>
      </w:r>
      <w:r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>
        <w:rPr>
          <w:rFonts w:asciiTheme="minorHAnsi" w:hAnsiTheme="minorHAnsi"/>
          <w:sz w:val="28"/>
          <w:szCs w:val="28"/>
          <w14:ligatures w14:val="none"/>
        </w:rPr>
        <w:t>ningen brister</w:t>
      </w:r>
      <w:r w:rsidRPr="00E408D6">
        <w:rPr>
          <w:rFonts w:asciiTheme="minorHAnsi" w:hAnsiTheme="minorHAnsi"/>
          <w:sz w:val="28"/>
          <w:szCs w:val="28"/>
          <w14:ligatures w14:val="none"/>
        </w:rPr>
        <w:t>?</w:t>
      </w:r>
      <w:r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57BD5E99" w14:textId="3BBEF26D" w:rsidR="0072000F" w:rsidRPr="0072000F" w:rsidRDefault="0072000F" w:rsidP="00ED349C">
      <w:pPr>
        <w:spacing w:after="240"/>
        <w:rPr>
          <w:rFonts w:asciiTheme="minorHAnsi" w:hAnsiTheme="minorHAnsi"/>
          <w:i/>
          <w:iCs/>
          <w14:ligatures w14:val="none"/>
        </w:rPr>
      </w:pPr>
      <w:r w:rsidRPr="0072000F">
        <w:rPr>
          <w:rFonts w:asciiTheme="minorHAnsi" w:hAnsiTheme="minorHAnsi"/>
          <w:i/>
          <w:iCs/>
          <w14:ligatures w14:val="none"/>
        </w:rPr>
        <w:t>Målgruppsanalys: Kön, Könsöverskridande identitet, Etnisk tillhörighet, Religion, Funktionsnedsättning, Sexuell läggning, Ålder, Socioekonomi.</w:t>
      </w:r>
    </w:p>
    <w:p w14:paraId="2FCED5F1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D76C772" wp14:editId="40CE28F2">
                <wp:simplePos x="0" y="0"/>
                <wp:positionH relativeFrom="margin">
                  <wp:posOffset>50800</wp:posOffset>
                </wp:positionH>
                <wp:positionV relativeFrom="paragraph">
                  <wp:posOffset>5080</wp:posOffset>
                </wp:positionV>
                <wp:extent cx="5600700" cy="1270000"/>
                <wp:effectExtent l="0" t="0" r="19050" b="25400"/>
                <wp:wrapNone/>
                <wp:docPr id="33" name="Textru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DCB9D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C772" id="Textruta 33" o:spid="_x0000_s1028" type="#_x0000_t202" style="position:absolute;margin-left:4pt;margin-top:.4pt;width:441pt;height:100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" fillcolor="white [3201]" strokeweight=".5pt">
                <v:path arrowok="t"/>
                <v:textbox>
                  <w:txbxContent>
                    <w:p w14:paraId="788DCB9D" w14:textId="77777777" w:rsidR="00ED349C" w:rsidRDefault="00ED349C" w:rsidP="00ED349C"/>
                  </w:txbxContent>
                </v:textbox>
                <w10:wrap anchorx="margin"/>
              </v:shape>
            </w:pict>
          </mc:Fallback>
        </mc:AlternateContent>
      </w:r>
    </w:p>
    <w:p w14:paraId="2CF247E8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5BD6273" w14:textId="77777777" w:rsidR="00ED349C" w:rsidRDefault="00ED349C" w:rsidP="00ED34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20946906" w14:textId="77777777" w:rsidR="00ED349C" w:rsidRDefault="00ED349C" w:rsidP="00710156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E48BE5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5F3E3567" w14:textId="33A0F505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upplägg och innehåll?</w:t>
      </w:r>
    </w:p>
    <w:p w14:paraId="709391BF" w14:textId="08A0F9B1" w:rsidR="00A76400" w:rsidRDefault="0072000F" w:rsidP="0072000F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72000F">
        <w:rPr>
          <w:rFonts w:asciiTheme="minorHAnsi" w:hAnsiTheme="minorHAnsi"/>
          <w:i/>
          <w:iCs/>
          <w14:ligatures w14:val="none"/>
        </w:rPr>
        <w:t>Till exempel genom dialoger eller befintlig forskning/rapporter.</w:t>
      </w:r>
    </w:p>
    <w:p w14:paraId="684B4AB7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E22F27" wp14:editId="1837E6E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5A3EB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2F27" id="Textruta 23" o:spid="_x0000_s1029" type="#_x0000_t202" style="position:absolute;margin-left:0;margin-top:.8pt;width:441pt;height:100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" fillcolor="white [3201]" strokeweight=".5pt">
                <v:path arrowok="t"/>
                <v:textbox>
                  <w:txbxContent>
                    <w:p w14:paraId="3E15A3EB" w14:textId="77777777" w:rsidR="00A76400" w:rsidRDefault="00A76400" w:rsidP="00A76400"/>
                  </w:txbxContent>
                </v:textbox>
                <w10:wrap anchorx="margin"/>
              </v:shape>
            </w:pict>
          </mc:Fallback>
        </mc:AlternateContent>
      </w:r>
    </w:p>
    <w:p w14:paraId="2B7E31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34D92E9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7209B142" w14:textId="77777777" w:rsidR="00A76400" w:rsidRDefault="00A76400" w:rsidP="00A76400">
      <w:pPr>
        <w:rPr>
          <w:rFonts w:asciiTheme="minorHAnsi" w:hAnsiTheme="minorHAnsi"/>
          <w:sz w:val="28"/>
          <w:szCs w:val="28"/>
          <w14:ligatures w14:val="none"/>
        </w:rPr>
      </w:pPr>
    </w:p>
    <w:p w14:paraId="26C73A8E" w14:textId="77777777" w:rsidR="00FD1828" w:rsidRDefault="006352C8" w:rsidP="0072000F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5D8A3EBD" w14:textId="6B368CDF" w:rsidR="00710156" w:rsidRDefault="0072000F" w:rsidP="0072000F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72000F">
        <w:rPr>
          <w:rFonts w:asciiTheme="minorHAnsi" w:hAnsiTheme="minorHAnsi"/>
          <w:sz w:val="28"/>
          <w:szCs w:val="28"/>
        </w:rPr>
        <w:lastRenderedPageBreak/>
        <w:t>Hur följs resultatet av samordningen upp? Finns lämpliga indikatorer?</w:t>
      </w:r>
    </w:p>
    <w:p w14:paraId="1B95CEAD" w14:textId="42658F25" w:rsidR="00710156" w:rsidRDefault="0072000F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11BA44" wp14:editId="228E164A">
                <wp:simplePos x="0" y="0"/>
                <wp:positionH relativeFrom="margin">
                  <wp:posOffset>28940</wp:posOffset>
                </wp:positionH>
                <wp:positionV relativeFrom="paragraph">
                  <wp:posOffset>35290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21EC7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BA44" id="Textruta 28" o:spid="_x0000_s1030" type="#_x0000_t202" style="position:absolute;left:0;text-align:left;margin-left:2.3pt;margin-top:2.8pt;width:441pt;height:100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" fillcolor="white [3201]" strokeweight=".5pt">
                <v:path arrowok="t"/>
                <v:textbox>
                  <w:txbxContent>
                    <w:p w14:paraId="66021EC7" w14:textId="77777777" w:rsidR="00710156" w:rsidRDefault="00710156" w:rsidP="00710156"/>
                  </w:txbxContent>
                </v:textbox>
                <w10:wrap anchorx="margin"/>
              </v:shape>
            </w:pict>
          </mc:Fallback>
        </mc:AlternateContent>
      </w:r>
    </w:p>
    <w:p w14:paraId="5D26798B" w14:textId="77777777" w:rsidR="00710156" w:rsidRDefault="00710156" w:rsidP="00710156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1AC65E17" w14:textId="77777777" w:rsidR="00AC7140" w:rsidRDefault="00AC714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362C216" w14:textId="0AA298A3" w:rsidR="008121B8" w:rsidRDefault="008121B8" w:rsidP="008121B8">
      <w:pPr>
        <w:pStyle w:val="Rubrik3"/>
      </w:pPr>
      <w:r>
        <w:lastRenderedPageBreak/>
        <w:t>Utökat hembesöksprogram</w:t>
      </w:r>
    </w:p>
    <w:p w14:paraId="043D1B17" w14:textId="39D7E7E9" w:rsidR="008121B8" w:rsidRPr="00C12180" w:rsidRDefault="008121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ingår i det utökade hembesöksprogrammet</w:t>
      </w:r>
      <w:r w:rsidR="001210C0" w:rsidRPr="00C12180">
        <w:rPr>
          <w:rFonts w:asciiTheme="minorHAnsi" w:hAnsiTheme="minorHAnsi"/>
          <w:sz w:val="28"/>
          <w:szCs w:val="28"/>
        </w:rPr>
        <w:t>?</w:t>
      </w:r>
    </w:p>
    <w:p w14:paraId="11BF16EA" w14:textId="2AE8B375" w:rsidR="006723E1" w:rsidRDefault="00C12180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66B14712">
                <wp:simplePos x="0" y="0"/>
                <wp:positionH relativeFrom="column">
                  <wp:posOffset>27197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.1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77777777" w:rsidR="006723E1" w:rsidRDefault="006723E1" w:rsidP="006723E1">
      <w:pPr>
        <w:pStyle w:val="Liststycke"/>
      </w:pP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01EDCCE" w14:textId="0990922A" w:rsidR="007763D3" w:rsidRDefault="007763D3" w:rsidP="00D2617E"/>
    <w:p w14:paraId="0F5A5FB7" w14:textId="77777777" w:rsidR="007763D3" w:rsidRDefault="007763D3" w:rsidP="006723E1">
      <w:pPr>
        <w:pStyle w:val="Liststycke"/>
      </w:pPr>
    </w:p>
    <w:p w14:paraId="76CA0737" w14:textId="1488E0C0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erbjuds det utökade hembesöksprogrammet?</w:t>
      </w:r>
    </w:p>
    <w:p w14:paraId="4E6D9C06" w14:textId="125C4CF1" w:rsidR="007763D3" w:rsidRDefault="00CA5168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6D3F" wp14:editId="04F8A1B8">
                <wp:simplePos x="0" y="0"/>
                <wp:positionH relativeFrom="column">
                  <wp:posOffset>22225</wp:posOffset>
                </wp:positionH>
                <wp:positionV relativeFrom="paragraph">
                  <wp:posOffset>96169</wp:posOffset>
                </wp:positionV>
                <wp:extent cx="5600700" cy="1038860"/>
                <wp:effectExtent l="0" t="0" r="0" b="8890"/>
                <wp:wrapNone/>
                <wp:docPr id="54" name="Textrut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6D3F" id="Textruta 54" o:spid="_x0000_s1032" type="#_x0000_t202" style="position:absolute;left:0;text-align:left;margin-left:1.75pt;margin-top:7.55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ZYhSA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BCDE440" w14:textId="2421FCA4" w:rsidR="007763D3" w:rsidRDefault="007763D3" w:rsidP="007763D3">
      <w:pPr>
        <w:pStyle w:val="Liststycke"/>
      </w:pP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7763D3">
      <w:pPr>
        <w:pStyle w:val="Liststycke"/>
      </w:pPr>
    </w:p>
    <w:p w14:paraId="32B7BA2B" w14:textId="4FCCAF94" w:rsidR="00ED349C" w:rsidRPr="00ED349C" w:rsidRDefault="00C34A0E" w:rsidP="00C12180">
      <w:pPr>
        <w:spacing w:after="240"/>
        <w:rPr>
          <w:i/>
          <w:iCs/>
        </w:rPr>
      </w:pPr>
      <w:r w:rsidRPr="00C12180">
        <w:rPr>
          <w:sz w:val="28"/>
          <w:szCs w:val="28"/>
        </w:rPr>
        <w:t xml:space="preserve">Vilka </w:t>
      </w:r>
      <w:r w:rsidR="006A5E69" w:rsidRPr="00C12180">
        <w:rPr>
          <w:rFonts w:asciiTheme="minorHAnsi" w:hAnsiTheme="minorHAnsi"/>
          <w:sz w:val="28"/>
          <w:szCs w:val="28"/>
        </w:rPr>
        <w:t>målgrupp</w:t>
      </w:r>
      <w:r w:rsidRPr="00C12180">
        <w:rPr>
          <w:rFonts w:asciiTheme="minorHAnsi" w:hAnsiTheme="minorHAnsi"/>
          <w:sz w:val="28"/>
          <w:szCs w:val="28"/>
        </w:rPr>
        <w:t>e</w:t>
      </w:r>
      <w:r w:rsidR="006A5E69" w:rsidRPr="00C12180">
        <w:rPr>
          <w:rFonts w:asciiTheme="minorHAnsi" w:hAnsiTheme="minorHAnsi"/>
          <w:sz w:val="28"/>
          <w:szCs w:val="28"/>
        </w:rPr>
        <w:t>r</w:t>
      </w:r>
      <w:r w:rsidRPr="00C12180">
        <w:rPr>
          <w:sz w:val="28"/>
          <w:szCs w:val="28"/>
        </w:rPr>
        <w:t xml:space="preserve"> nås/nås inte</w:t>
      </w:r>
      <w:r w:rsidR="006A5E69" w:rsidRPr="00C12180">
        <w:rPr>
          <w:sz w:val="28"/>
          <w:szCs w:val="28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</w:t>
      </w:r>
      <w:r w:rsidR="001B330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: </w:t>
      </w:r>
      <w:r w:rsidR="00D2617E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Kön, Könsöverskridande identitet, Etnisk tillhörighet, Religion, Funktionsnedsättning, Sexuell läggning, Ålder</w:t>
      </w:r>
      <w:r w:rsidR="00D858B5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, Socioekonomi</w:t>
      </w:r>
      <w:r w:rsidR="00ED349C"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.</w:t>
      </w:r>
    </w:p>
    <w:p w14:paraId="0F5724EB" w14:textId="4CB52E1D" w:rsidR="00ED349C" w:rsidRDefault="00C12180" w:rsidP="00A7640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246A656F">
                <wp:simplePos x="0" y="0"/>
                <wp:positionH relativeFrom="column">
                  <wp:posOffset>26292</wp:posOffset>
                </wp:positionH>
                <wp:positionV relativeFrom="paragraph">
                  <wp:posOffset>10795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left:0;text-align:left;margin-left:2.05pt;margin-top:.85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bookmarkEnd w:id="0"/>
    <w:p w14:paraId="10725A4C" w14:textId="4464E15B" w:rsidR="006A5E69" w:rsidRDefault="006A5E69" w:rsidP="00D2617E">
      <w:pPr>
        <w:ind w:left="360"/>
      </w:pPr>
    </w:p>
    <w:p w14:paraId="1479428D" w14:textId="6E870419" w:rsidR="007763D3" w:rsidRDefault="007763D3" w:rsidP="007763D3"/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AB5DF78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D628C73" w14:textId="331A3583" w:rsidR="00AC7140" w:rsidRDefault="00AC7140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525D0C2C" w14:textId="41C74800" w:rsidR="0072000F" w:rsidRPr="0072000F" w:rsidRDefault="0072000F" w:rsidP="00C12180">
      <w:pPr>
        <w:spacing w:after="24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 genom att se över tillgänglighet, information om verksamheten, översättning av material, digitaliseringsbehov eller brobyggarfunktioner.</w:t>
      </w:r>
    </w:p>
    <w:p w14:paraId="6030DD8E" w14:textId="65675202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C2022C" wp14:editId="78DA3D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00700" cy="1038860"/>
                <wp:effectExtent l="0" t="0" r="0" b="8890"/>
                <wp:wrapNone/>
                <wp:docPr id="2002226303" name="Textruta 2002226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80732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022C" id="Textruta 2002226303" o:spid="_x0000_s1034" type="#_x0000_t202" style="position:absolute;margin-left:0;margin-top:-.05pt;width:441pt;height:81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myv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5380732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457249E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56BF07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94DF0A0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25C5CD7" w14:textId="77777777" w:rsidR="0072000F" w:rsidRDefault="0072000F" w:rsidP="00C12180">
      <w:pPr>
        <w:spacing w:after="240"/>
        <w:rPr>
          <w:i/>
          <w:iCs/>
        </w:rPr>
      </w:pPr>
    </w:p>
    <w:p w14:paraId="53B54C3D" w14:textId="30EF960E" w:rsidR="00ED349C" w:rsidRPr="00C12180" w:rsidRDefault="001C7F49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 xml:space="preserve">Vilken kompetensutveckling eller fortbildning ges till </w:t>
      </w:r>
      <w:r w:rsidR="00ED349C" w:rsidRPr="00C12180">
        <w:rPr>
          <w:rFonts w:asciiTheme="minorHAnsi" w:hAnsiTheme="minorHAnsi"/>
          <w:sz w:val="28"/>
          <w:szCs w:val="28"/>
        </w:rPr>
        <w:t>personalen</w:t>
      </w:r>
      <w:r w:rsidRPr="00C12180">
        <w:rPr>
          <w:rFonts w:asciiTheme="minorHAnsi" w:hAnsiTheme="minorHAnsi"/>
          <w:sz w:val="28"/>
          <w:szCs w:val="28"/>
        </w:rPr>
        <w:t xml:space="preserve">? </w:t>
      </w:r>
    </w:p>
    <w:p w14:paraId="2F3418ED" w14:textId="0BB9A960" w:rsidR="001C7F49" w:rsidRPr="00C12180" w:rsidRDefault="001C7F49" w:rsidP="00C12180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Till exempel rörande genusperspektiv, jämställdhet, hbtqi, funktionsnedsättning/ funktionsrätt. </w:t>
      </w:r>
    </w:p>
    <w:p w14:paraId="7CAD0334" w14:textId="25B185B5" w:rsidR="001C7F49" w:rsidRDefault="00C12180" w:rsidP="001C7F49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FBD699" wp14:editId="51811266">
                <wp:simplePos x="0" y="0"/>
                <wp:positionH relativeFrom="column">
                  <wp:posOffset>33628</wp:posOffset>
                </wp:positionH>
                <wp:positionV relativeFrom="paragraph">
                  <wp:posOffset>166829</wp:posOffset>
                </wp:positionV>
                <wp:extent cx="5600700" cy="1038860"/>
                <wp:effectExtent l="0" t="0" r="0" b="8890"/>
                <wp:wrapNone/>
                <wp:docPr id="39" name="Textru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AA6E" w14:textId="77777777" w:rsidR="001C7F49" w:rsidRDefault="001C7F49" w:rsidP="001C7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699" id="Textruta 39" o:spid="_x0000_s1035" type="#_x0000_t202" style="position:absolute;left:0;text-align:left;margin-left:2.65pt;margin-top:13.15pt;width:441pt;height:8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41AA6E" w14:textId="77777777" w:rsidR="001C7F49" w:rsidRDefault="001C7F49" w:rsidP="001C7F49"/>
                  </w:txbxContent>
                </v:textbox>
              </v:shape>
            </w:pict>
          </mc:Fallback>
        </mc:AlternateContent>
      </w:r>
    </w:p>
    <w:p w14:paraId="1460CA32" w14:textId="5CFBDD35" w:rsidR="001C7F49" w:rsidRPr="00E408D6" w:rsidRDefault="001C7F49" w:rsidP="001C7F49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0398DA5" w14:textId="77777777" w:rsidR="001C7F49" w:rsidRDefault="001C7F49" w:rsidP="001C7F49"/>
    <w:p w14:paraId="298F1724" w14:textId="0AF82D96" w:rsidR="00D2617E" w:rsidRDefault="00D2617E" w:rsidP="00D2617E">
      <w:pPr>
        <w:pStyle w:val="Liststycke"/>
      </w:pPr>
    </w:p>
    <w:p w14:paraId="71777AAB" w14:textId="77777777" w:rsidR="00D2617E" w:rsidRDefault="00D2617E" w:rsidP="00D2617E">
      <w:pPr>
        <w:pStyle w:val="Liststycke"/>
      </w:pPr>
    </w:p>
    <w:p w14:paraId="5CC800BB" w14:textId="77777777" w:rsidR="00D2617E" w:rsidRDefault="00D2617E" w:rsidP="007763D3"/>
    <w:p w14:paraId="79BD33D5" w14:textId="77777777" w:rsidR="00D2617E" w:rsidRDefault="00D2617E" w:rsidP="007763D3"/>
    <w:p w14:paraId="2D281D21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9FCA8DB" w14:textId="021CFD25" w:rsidR="00CD7E92" w:rsidRDefault="0061783E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upplägg och innehåll? </w:t>
      </w:r>
    </w:p>
    <w:p w14:paraId="38034A75" w14:textId="13E70CAA" w:rsidR="0072000F" w:rsidRPr="0072000F" w:rsidRDefault="0072000F" w:rsidP="0072000F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 genom dialoger eller befintlig forskning/rapporter.</w:t>
      </w:r>
    </w:p>
    <w:p w14:paraId="22D4A5B9" w14:textId="5DE0DE41" w:rsidR="00A76400" w:rsidRDefault="00A76400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3FDC5105">
                <wp:simplePos x="0" y="0"/>
                <wp:positionH relativeFrom="column">
                  <wp:posOffset>37154</wp:posOffset>
                </wp:positionH>
                <wp:positionV relativeFrom="paragraph">
                  <wp:posOffset>95885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6" type="#_x0000_t202" style="position:absolute;margin-left:2.95pt;margin-top:7.5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77777777" w:rsidR="00A76400" w:rsidRDefault="00A76400" w:rsidP="00A76400"/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57407E2" w14:textId="262CFC26" w:rsidR="006A5E69" w:rsidRPr="00C12180" w:rsidRDefault="006A5E6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</w:t>
      </w:r>
      <w:r w:rsidR="00AC7140" w:rsidRPr="00C12180">
        <w:rPr>
          <w:rFonts w:asciiTheme="minorHAnsi" w:hAnsiTheme="minorHAnsi"/>
          <w:sz w:val="28"/>
          <w:szCs w:val="28"/>
        </w:rPr>
        <w:t xml:space="preserve"> hembesöksprogrammet</w:t>
      </w:r>
      <w:r w:rsidRPr="00C12180">
        <w:rPr>
          <w:rFonts w:asciiTheme="minorHAnsi" w:hAnsiTheme="minorHAnsi"/>
          <w:sz w:val="28"/>
          <w:szCs w:val="28"/>
        </w:rPr>
        <w:t xml:space="preserve"> upp?</w:t>
      </w:r>
      <w:r w:rsidR="00710156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2FC0CA40">
                <wp:simplePos x="0" y="0"/>
                <wp:positionH relativeFrom="column">
                  <wp:posOffset>124528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7" type="#_x0000_t202" style="position:absolute;margin-left:9.8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18D5A41C" w:rsidR="006A5E69" w:rsidRDefault="006A5E69" w:rsidP="00D465B8">
      <w:pPr>
        <w:pStyle w:val="Rubrik3"/>
      </w:pPr>
      <w:r>
        <w:lastRenderedPageBreak/>
        <w:t>Familjecentral</w:t>
      </w:r>
    </w:p>
    <w:p w14:paraId="2B909EAA" w14:textId="5674BD7B" w:rsidR="006A5E69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6A9A24BF">
                <wp:simplePos x="0" y="0"/>
                <wp:positionH relativeFrom="column">
                  <wp:posOffset>43707</wp:posOffset>
                </wp:positionH>
                <wp:positionV relativeFrom="paragraph">
                  <wp:posOffset>527266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8" type="#_x0000_t202" style="position:absolute;margin-left:3.45pt;margin-top:41.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6A5E69" w:rsidRPr="00C12180">
        <w:rPr>
          <w:rFonts w:asciiTheme="minorHAnsi" w:hAnsiTheme="minorHAnsi"/>
          <w:sz w:val="28"/>
          <w:szCs w:val="28"/>
        </w:rPr>
        <w:t>Va</w:t>
      </w:r>
      <w:r w:rsidR="001210C0" w:rsidRPr="00C12180">
        <w:rPr>
          <w:rFonts w:asciiTheme="minorHAnsi" w:hAnsiTheme="minorHAnsi"/>
          <w:sz w:val="28"/>
          <w:szCs w:val="28"/>
        </w:rPr>
        <w:t>r</w:t>
      </w:r>
      <w:r w:rsidR="006A5E69" w:rsidRPr="00C12180">
        <w:rPr>
          <w:rFonts w:asciiTheme="minorHAnsi" w:hAnsiTheme="minorHAnsi"/>
          <w:sz w:val="28"/>
          <w:szCs w:val="28"/>
        </w:rPr>
        <w:t xml:space="preserve"> i kommunen är familjecentralen/</w:t>
      </w:r>
      <w:proofErr w:type="spellStart"/>
      <w:r w:rsidR="006A5E69" w:rsidRPr="00C12180">
        <w:rPr>
          <w:rFonts w:asciiTheme="minorHAnsi" w:hAnsiTheme="minorHAnsi"/>
          <w:sz w:val="28"/>
          <w:szCs w:val="28"/>
        </w:rPr>
        <w:t>erna</w:t>
      </w:r>
      <w:proofErr w:type="spellEnd"/>
      <w:r w:rsidR="006A5E69" w:rsidRPr="00C12180">
        <w:rPr>
          <w:rFonts w:asciiTheme="minorHAnsi" w:hAnsiTheme="minorHAnsi"/>
          <w:sz w:val="28"/>
          <w:szCs w:val="28"/>
        </w:rPr>
        <w:t xml:space="preserve"> plac</w:t>
      </w:r>
      <w:r w:rsidR="00D465B8" w:rsidRPr="00C12180">
        <w:rPr>
          <w:rFonts w:asciiTheme="minorHAnsi" w:hAnsiTheme="minorHAnsi"/>
          <w:sz w:val="28"/>
          <w:szCs w:val="28"/>
        </w:rPr>
        <w:t xml:space="preserve">erad/e? </w:t>
      </w:r>
      <w:r w:rsidR="001210C0" w:rsidRPr="00C12180">
        <w:rPr>
          <w:rFonts w:asciiTheme="minorHAnsi" w:hAnsiTheme="minorHAnsi"/>
          <w:sz w:val="28"/>
          <w:szCs w:val="28"/>
        </w:rPr>
        <w:t xml:space="preserve">Är de tillgängliga för alla? </w:t>
      </w:r>
    </w:p>
    <w:p w14:paraId="0F7599E9" w14:textId="15F3B03D" w:rsidR="007763D3" w:rsidRDefault="007763D3" w:rsidP="007763D3"/>
    <w:p w14:paraId="61E80C42" w14:textId="1AF0E1DE" w:rsidR="007763D3" w:rsidRDefault="007763D3" w:rsidP="007763D3"/>
    <w:p w14:paraId="797B622D" w14:textId="4C3823A1" w:rsidR="007763D3" w:rsidRDefault="007763D3" w:rsidP="007763D3"/>
    <w:p w14:paraId="74A26313" w14:textId="27BC5777" w:rsidR="007763D3" w:rsidRDefault="007763D3" w:rsidP="007763D3"/>
    <w:p w14:paraId="1E0F8870" w14:textId="0A7D2F66" w:rsidR="007763D3" w:rsidRDefault="007763D3" w:rsidP="007763D3"/>
    <w:p w14:paraId="56706F5A" w14:textId="2AA89274" w:rsidR="007763D3" w:rsidRDefault="007763D3" w:rsidP="007763D3"/>
    <w:p w14:paraId="47257B9C" w14:textId="77777777" w:rsidR="0072000F" w:rsidRDefault="0072000F" w:rsidP="0072000F">
      <w:pPr>
        <w:rPr>
          <w:rFonts w:asciiTheme="minorHAnsi" w:hAnsiTheme="minorHAnsi"/>
          <w:sz w:val="28"/>
          <w:szCs w:val="28"/>
        </w:rPr>
      </w:pPr>
    </w:p>
    <w:p w14:paraId="081995A2" w14:textId="707B5980" w:rsidR="0072000F" w:rsidRPr="00C12180" w:rsidRDefault="0072000F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personalen? </w:t>
      </w:r>
    </w:p>
    <w:p w14:paraId="588E2D75" w14:textId="75B77B5C" w:rsidR="0072000F" w:rsidRPr="00C12180" w:rsidRDefault="0072000F" w:rsidP="0072000F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Till exempel rörande genusperspektiv, jämställdhet, hbtqi, funktionsnedsättning/ funktionsrätt. </w:t>
      </w:r>
    </w:p>
    <w:p w14:paraId="51914D42" w14:textId="5795F3D8" w:rsidR="007763D3" w:rsidRDefault="0072000F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0B59E9" wp14:editId="177CE4A6">
                <wp:simplePos x="0" y="0"/>
                <wp:positionH relativeFrom="column">
                  <wp:posOffset>39370</wp:posOffset>
                </wp:positionH>
                <wp:positionV relativeFrom="paragraph">
                  <wp:posOffset>200309</wp:posOffset>
                </wp:positionV>
                <wp:extent cx="5600700" cy="1038860"/>
                <wp:effectExtent l="0" t="0" r="0" b="8890"/>
                <wp:wrapNone/>
                <wp:docPr id="1811966131" name="Textruta 1811966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E0CFE" w14:textId="77777777" w:rsidR="0072000F" w:rsidRDefault="0072000F" w:rsidP="00720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59E9" id="Textruta 1811966131" o:spid="_x0000_s1039" type="#_x0000_t202" style="position:absolute;margin-left:3.1pt;margin-top:15.75pt;width:441pt;height:81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GG5cIL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81E0CFE" w14:textId="77777777" w:rsidR="0072000F" w:rsidRDefault="0072000F" w:rsidP="0072000F"/>
                  </w:txbxContent>
                </v:textbox>
              </v:shape>
            </w:pict>
          </mc:Fallback>
        </mc:AlternateContent>
      </w:r>
    </w:p>
    <w:p w14:paraId="0DD11F5F" w14:textId="77777777" w:rsidR="0072000F" w:rsidRDefault="0072000F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1E30192" w14:textId="77777777" w:rsidR="0072000F" w:rsidRDefault="0072000F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B762F37" w14:textId="77777777" w:rsidR="0072000F" w:rsidRDefault="0072000F" w:rsidP="00C12180">
      <w:pPr>
        <w:spacing w:after="240"/>
        <w:rPr>
          <w:rFonts w:asciiTheme="minorHAnsi" w:hAnsiTheme="minorHAnsi"/>
          <w:sz w:val="28"/>
          <w:szCs w:val="28"/>
        </w:rPr>
      </w:pPr>
      <w:bookmarkStart w:id="1" w:name="_Hlk167791820"/>
    </w:p>
    <w:p w14:paraId="3835EFBF" w14:textId="2EB88F58" w:rsidR="00D465B8" w:rsidRPr="00C12180" w:rsidRDefault="00D465B8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några målgrupper som inte kommer till familjecentralen? Vilka?</w:t>
      </w:r>
      <w:r w:rsidR="000F3072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8118D7" w14:textId="2B9EC1F6" w:rsidR="001B3305" w:rsidRPr="00C12180" w:rsidRDefault="00D858B5" w:rsidP="00C12180">
      <w:pPr>
        <w:rPr>
          <w:rFonts w:asciiTheme="minorHAnsi" w:hAnsiTheme="minorHAnsi"/>
          <w:i/>
          <w:iCs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37A2A7CA">
                <wp:simplePos x="0" y="0"/>
                <wp:positionH relativeFrom="column">
                  <wp:posOffset>43464</wp:posOffset>
                </wp:positionH>
                <wp:positionV relativeFrom="paragraph">
                  <wp:posOffset>152400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0" type="#_x0000_t202" style="position:absolute;margin-left:3.4pt;margin-top:1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C12180" w:rsidRDefault="00D465B8" w:rsidP="0072000F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372BA4F9" w14:textId="66D49AF1" w:rsidR="001B3305" w:rsidRPr="0072000F" w:rsidRDefault="0072000F" w:rsidP="0072000F">
      <w:pPr>
        <w:rPr>
          <w:rFonts w:asciiTheme="minorHAnsi" w:hAnsiTheme="minorHAnsi"/>
          <w:i/>
          <w:iCs/>
        </w:rPr>
      </w:pPr>
      <w:r w:rsidRPr="0072000F">
        <w:rPr>
          <w:rFonts w:asciiTheme="minorHAnsi" w:hAnsiTheme="minorHAnsi"/>
          <w:i/>
          <w:iCs/>
        </w:rPr>
        <w:t>Till exempel genom att se över tillgänglighet, kommunikationer, information om verksamheten, översättning av material, digitaliseringsbehov eller brobyggarfunktioner.</w:t>
      </w:r>
    </w:p>
    <w:p w14:paraId="5DE54C69" w14:textId="67C40EBB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4653D951">
                <wp:simplePos x="0" y="0"/>
                <wp:positionH relativeFrom="column">
                  <wp:posOffset>43464</wp:posOffset>
                </wp:positionH>
                <wp:positionV relativeFrom="paragraph">
                  <wp:posOffset>110490</wp:posOffset>
                </wp:positionV>
                <wp:extent cx="5600700" cy="1038860"/>
                <wp:effectExtent l="0" t="0" r="0" b="889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1" type="#_x0000_t202" style="position:absolute;margin-left:3.4pt;margin-top:8.7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77BA86A4" w:rsidR="007763D3" w:rsidRDefault="007763D3" w:rsidP="007763D3"/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52CA60A9" w14:textId="77777777" w:rsidR="00CD7E92" w:rsidRDefault="00CD7E92" w:rsidP="007763D3"/>
    <w:p w14:paraId="2F47675D" w14:textId="77777777" w:rsidR="00CD7E92" w:rsidRDefault="00CD7E92" w:rsidP="007763D3"/>
    <w:p w14:paraId="09078920" w14:textId="77777777" w:rsidR="00A87903" w:rsidRDefault="00A8790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0E49F25" w14:textId="3EF99CF7" w:rsidR="00CD7E92" w:rsidRDefault="00A7640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i</w:t>
      </w:r>
      <w:r w:rsidR="00CD7E92" w:rsidRPr="00C12180">
        <w:rPr>
          <w:rFonts w:asciiTheme="minorHAnsi" w:hAnsiTheme="minorHAnsi"/>
          <w:sz w:val="28"/>
          <w:szCs w:val="28"/>
        </w:rPr>
        <w:t>nkluderas målgruppens synpunkter och behov i utformningen av f</w:t>
      </w:r>
      <w:r w:rsidRPr="00C12180">
        <w:rPr>
          <w:rFonts w:asciiTheme="minorHAnsi" w:hAnsiTheme="minorHAnsi"/>
          <w:sz w:val="28"/>
          <w:szCs w:val="28"/>
        </w:rPr>
        <w:t>amiljecentralens</w:t>
      </w:r>
      <w:r w:rsidR="00CD7E92" w:rsidRPr="00C12180">
        <w:rPr>
          <w:rFonts w:asciiTheme="minorHAnsi" w:hAnsiTheme="minorHAnsi"/>
          <w:sz w:val="28"/>
          <w:szCs w:val="28"/>
        </w:rPr>
        <w:t xml:space="preserve"> upplägg och innehåll? </w:t>
      </w:r>
    </w:p>
    <w:p w14:paraId="7F410599" w14:textId="77777777" w:rsidR="00A87903" w:rsidRPr="0072000F" w:rsidRDefault="00A87903" w:rsidP="00A87903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 genom dialoger eller befintlig forskning/rapporter.</w:t>
      </w:r>
    </w:p>
    <w:p w14:paraId="72429452" w14:textId="478650EE" w:rsidR="00A87903" w:rsidRPr="00C12180" w:rsidRDefault="00A87903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C46D67" wp14:editId="03869CA0">
                <wp:simplePos x="0" y="0"/>
                <wp:positionH relativeFrom="column">
                  <wp:posOffset>-13632</wp:posOffset>
                </wp:positionH>
                <wp:positionV relativeFrom="paragraph">
                  <wp:posOffset>163006</wp:posOffset>
                </wp:positionV>
                <wp:extent cx="5600700" cy="1038860"/>
                <wp:effectExtent l="0" t="0" r="0" b="8890"/>
                <wp:wrapNone/>
                <wp:docPr id="35" name="Textru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9C8F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6D67" id="Textruta 35" o:spid="_x0000_s1042" type="#_x0000_t202" style="position:absolute;margin-left:-1.05pt;margin-top:12.85pt;width:441pt;height:81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FB89C8F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5CB5153A" w14:textId="29BCB55C" w:rsidR="00A76400" w:rsidRDefault="00A76400" w:rsidP="00A76400">
      <w:pPr>
        <w:pStyle w:val="Liststycke"/>
      </w:pPr>
    </w:p>
    <w:p w14:paraId="16BC68CB" w14:textId="77777777" w:rsidR="00A76400" w:rsidRDefault="00A76400" w:rsidP="00A76400">
      <w:pPr>
        <w:pStyle w:val="Liststycke"/>
      </w:pPr>
    </w:p>
    <w:p w14:paraId="6EDADBAA" w14:textId="39B46461" w:rsidR="00A76400" w:rsidRDefault="00A76400" w:rsidP="00A76400">
      <w:pPr>
        <w:pStyle w:val="Liststycke"/>
      </w:pPr>
    </w:p>
    <w:p w14:paraId="6597DF29" w14:textId="77777777" w:rsidR="00A87903" w:rsidRDefault="00A87903" w:rsidP="00A76400">
      <w:pPr>
        <w:pStyle w:val="Liststycke"/>
      </w:pPr>
    </w:p>
    <w:p w14:paraId="03C8DFDA" w14:textId="77777777" w:rsidR="00A87903" w:rsidRDefault="00A87903" w:rsidP="00A76400">
      <w:pPr>
        <w:pStyle w:val="Liststycke"/>
      </w:pPr>
    </w:p>
    <w:p w14:paraId="19DF91AF" w14:textId="25E90FC6" w:rsidR="00CD7E92" w:rsidRDefault="00CD7E92" w:rsidP="007763D3"/>
    <w:p w14:paraId="48E05BFA" w14:textId="71DFCDC4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familjecentralens arbete upp?</w:t>
      </w:r>
      <w:r w:rsidR="007E2565" w:rsidRPr="00C12180">
        <w:rPr>
          <w:rFonts w:asciiTheme="minorHAnsi" w:hAnsiTheme="minorHAnsi"/>
          <w:sz w:val="28"/>
          <w:szCs w:val="28"/>
        </w:rPr>
        <w:t xml:space="preserve"> </w:t>
      </w:r>
      <w:r w:rsidR="00660B10" w:rsidRPr="00C12180">
        <w:rPr>
          <w:rFonts w:asciiTheme="minorHAnsi" w:hAnsiTheme="minorHAnsi"/>
          <w:sz w:val="28"/>
          <w:szCs w:val="28"/>
        </w:rPr>
        <w:t>Finns lämpliga indikatorer?</w:t>
      </w:r>
    </w:p>
    <w:p w14:paraId="431AF219" w14:textId="4D75CEEA" w:rsidR="00D465B8" w:rsidRDefault="00A87903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AAF23" wp14:editId="3C2B7555">
                <wp:simplePos x="0" y="0"/>
                <wp:positionH relativeFrom="column">
                  <wp:posOffset>-14700</wp:posOffset>
                </wp:positionH>
                <wp:positionV relativeFrom="paragraph">
                  <wp:posOffset>58758</wp:posOffset>
                </wp:positionV>
                <wp:extent cx="5600700" cy="1038860"/>
                <wp:effectExtent l="0" t="0" r="0" b="889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AF23" id="Textruta 47" o:spid="_x0000_s1043" type="#_x0000_t202" style="position:absolute;margin-left:-1.15pt;margin-top:4.6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MGCqKv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D972505" w14:textId="2D69C34B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0A406EA0" w14:textId="77777777" w:rsidR="00A87903" w:rsidRDefault="00A87903" w:rsidP="00A87903">
      <w:pPr>
        <w:pStyle w:val="Rubrik3"/>
      </w:pPr>
      <w:r>
        <w:lastRenderedPageBreak/>
        <w:t>Öppen förskola</w:t>
      </w:r>
    </w:p>
    <w:p w14:paraId="64E09F1A" w14:textId="77777777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Vem/vilka är huvudman/män?</w:t>
      </w:r>
    </w:p>
    <w:p w14:paraId="1844A461" w14:textId="0BD7D74F" w:rsidR="00A87903" w:rsidRDefault="00A87903" w:rsidP="00A87903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D9FA3F9" wp14:editId="330316AF">
                <wp:simplePos x="0" y="0"/>
                <wp:positionH relativeFrom="column">
                  <wp:posOffset>9795</wp:posOffset>
                </wp:positionH>
                <wp:positionV relativeFrom="paragraph">
                  <wp:posOffset>14281</wp:posOffset>
                </wp:positionV>
                <wp:extent cx="5600700" cy="1038860"/>
                <wp:effectExtent l="0" t="0" r="0" b="8890"/>
                <wp:wrapNone/>
                <wp:docPr id="41" name="Textru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E8E62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A3F9" id="Textruta 41" o:spid="_x0000_s1044" type="#_x0000_t202" style="position:absolute;margin-left:.75pt;margin-top:1.1pt;width:441pt;height:81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" fillcolor="white [3201]" strokeweight=".5pt">
                <v:path arrowok="t"/>
                <v:textbox>
                  <w:txbxContent>
                    <w:p w14:paraId="564E8E62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1C62E15A" w14:textId="068B0A23" w:rsidR="00A87903" w:rsidRDefault="00A87903" w:rsidP="00A87903"/>
    <w:p w14:paraId="186BF172" w14:textId="1647D08C" w:rsidR="00A87903" w:rsidRDefault="00A87903" w:rsidP="00A87903"/>
    <w:p w14:paraId="001A5B4A" w14:textId="1540759E" w:rsidR="00A87903" w:rsidRDefault="00A87903" w:rsidP="00A87903"/>
    <w:p w14:paraId="0E2CD431" w14:textId="06171786" w:rsidR="00A87903" w:rsidRDefault="00A87903" w:rsidP="00A87903"/>
    <w:p w14:paraId="68D51904" w14:textId="1DB7614A" w:rsidR="00A87903" w:rsidRDefault="00A87903" w:rsidP="00A87903"/>
    <w:p w14:paraId="522DA605" w14:textId="2F6AE0B0" w:rsidR="00A87903" w:rsidRDefault="00A87903" w:rsidP="00A87903"/>
    <w:p w14:paraId="23B71EDB" w14:textId="7E033E80" w:rsidR="00B02064" w:rsidRPr="00C12180" w:rsidRDefault="00B02064" w:rsidP="00B02064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personalen? </w:t>
      </w:r>
    </w:p>
    <w:p w14:paraId="43276A96" w14:textId="6ED282AF" w:rsidR="00B02064" w:rsidRPr="00C12180" w:rsidRDefault="00B02064" w:rsidP="00B02064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Till exempel rörande genusperspektiv, jämställdhet, hbtqi, funktionsnedsättning/ funktionsrätt. </w:t>
      </w:r>
    </w:p>
    <w:p w14:paraId="1AEAC69E" w14:textId="726B97E9" w:rsidR="00B02064" w:rsidRDefault="00B02064" w:rsidP="00A87903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AF4C065" wp14:editId="422C2A0A">
                <wp:simplePos x="0" y="0"/>
                <wp:positionH relativeFrom="column">
                  <wp:posOffset>-8525</wp:posOffset>
                </wp:positionH>
                <wp:positionV relativeFrom="paragraph">
                  <wp:posOffset>135714</wp:posOffset>
                </wp:positionV>
                <wp:extent cx="5600700" cy="1038860"/>
                <wp:effectExtent l="0" t="0" r="0" b="8890"/>
                <wp:wrapNone/>
                <wp:docPr id="296853044" name="Textruta 296853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D7D00" w14:textId="77777777" w:rsidR="00B02064" w:rsidRDefault="00B02064" w:rsidP="00B020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4C065" id="Textruta 296853044" o:spid="_x0000_s1045" type="#_x0000_t202" style="position:absolute;margin-left:-.65pt;margin-top:10.7pt;width:441pt;height:81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11BD7D00" w14:textId="77777777" w:rsidR="00B02064" w:rsidRDefault="00B02064" w:rsidP="00B02064"/>
                  </w:txbxContent>
                </v:textbox>
              </v:shape>
            </w:pict>
          </mc:Fallback>
        </mc:AlternateContent>
      </w:r>
    </w:p>
    <w:p w14:paraId="0E67F634" w14:textId="77777777" w:rsidR="00B02064" w:rsidRDefault="00B02064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1A16AA70" w14:textId="77777777" w:rsidR="00B02064" w:rsidRDefault="00B02064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6BE0A216" w14:textId="77777777" w:rsidR="00B02064" w:rsidRDefault="00B02064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07CA42DA" w14:textId="719B3F84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Var i kommunen är den/de öppna förskolan/</w:t>
      </w:r>
      <w:proofErr w:type="spellStart"/>
      <w:r w:rsidRPr="00C12180">
        <w:rPr>
          <w:rFonts w:asciiTheme="minorHAnsi" w:hAnsiTheme="minorHAnsi"/>
          <w:sz w:val="28"/>
          <w:szCs w:val="28"/>
        </w:rPr>
        <w:t>orna</w:t>
      </w:r>
      <w:proofErr w:type="spellEnd"/>
      <w:r w:rsidRPr="00C12180">
        <w:rPr>
          <w:rFonts w:asciiTheme="minorHAnsi" w:hAnsiTheme="minorHAnsi"/>
          <w:sz w:val="28"/>
          <w:szCs w:val="28"/>
        </w:rPr>
        <w:t xml:space="preserve"> placerade? Är den/de tillgängliga för alla? </w:t>
      </w:r>
    </w:p>
    <w:p w14:paraId="757363FB" w14:textId="77777777" w:rsidR="00A87903" w:rsidRDefault="00A87903" w:rsidP="00A87903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F649E0" wp14:editId="587CF070">
                <wp:simplePos x="0" y="0"/>
                <wp:positionH relativeFrom="column">
                  <wp:posOffset>67</wp:posOffset>
                </wp:positionH>
                <wp:positionV relativeFrom="paragraph">
                  <wp:posOffset>17455</wp:posOffset>
                </wp:positionV>
                <wp:extent cx="5600700" cy="1038860"/>
                <wp:effectExtent l="0" t="0" r="0" b="8890"/>
                <wp:wrapNone/>
                <wp:docPr id="40" name="Textru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93912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49E0" id="Textruta 40" o:spid="_x0000_s1046" type="#_x0000_t202" style="position:absolute;margin-left:0;margin-top:1.35pt;width:441pt;height:8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EB93912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66CF9CA0" w14:textId="77777777" w:rsidR="00A87903" w:rsidRDefault="00A87903" w:rsidP="00A87903"/>
    <w:p w14:paraId="45B89D7C" w14:textId="77777777" w:rsidR="00A87903" w:rsidRDefault="00A87903" w:rsidP="00A87903"/>
    <w:p w14:paraId="567E8572" w14:textId="77777777" w:rsidR="00A87903" w:rsidRDefault="00A87903" w:rsidP="00A87903"/>
    <w:p w14:paraId="4ED259BA" w14:textId="77777777" w:rsidR="00A87903" w:rsidRDefault="00A87903" w:rsidP="00A87903"/>
    <w:p w14:paraId="76C92350" w14:textId="77777777" w:rsidR="00A87903" w:rsidRDefault="00A87903" w:rsidP="00A87903"/>
    <w:p w14:paraId="2015D418" w14:textId="77777777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00767344" w14:textId="77777777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besöker öppna förskolan? Vilka?</w:t>
      </w:r>
    </w:p>
    <w:p w14:paraId="5B30A34F" w14:textId="77777777" w:rsidR="00A87903" w:rsidRPr="001B3305" w:rsidRDefault="00A87903" w:rsidP="00A87903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73F602F6" w14:textId="77777777" w:rsidR="00A87903" w:rsidRDefault="00A87903" w:rsidP="00A87903">
      <w:pPr>
        <w:pStyle w:val="Liststycke"/>
      </w:pPr>
    </w:p>
    <w:p w14:paraId="3FDC86F0" w14:textId="77777777" w:rsidR="00A87903" w:rsidRDefault="00A87903" w:rsidP="00A87903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20EDA6" wp14:editId="2649E7E7">
                <wp:simplePos x="0" y="0"/>
                <wp:positionH relativeFrom="column">
                  <wp:posOffset>67</wp:posOffset>
                </wp:positionH>
                <wp:positionV relativeFrom="paragraph">
                  <wp:posOffset>12065</wp:posOffset>
                </wp:positionV>
                <wp:extent cx="5600700" cy="1038860"/>
                <wp:effectExtent l="0" t="0" r="0" b="8890"/>
                <wp:wrapNone/>
                <wp:docPr id="38" name="Textru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177E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EDA6" id="Textruta 38" o:spid="_x0000_s1047" type="#_x0000_t202" style="position:absolute;margin-left:0;margin-top:.95pt;width:441pt;height:8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42CF177E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0A316A80" w14:textId="77777777" w:rsidR="00A87903" w:rsidRDefault="00A87903" w:rsidP="00A87903"/>
    <w:p w14:paraId="24CF64A7" w14:textId="77777777" w:rsidR="00A87903" w:rsidRDefault="00A87903" w:rsidP="00A87903"/>
    <w:p w14:paraId="43551E54" w14:textId="77777777" w:rsidR="00A87903" w:rsidRDefault="00A87903" w:rsidP="00A87903"/>
    <w:p w14:paraId="3379572E" w14:textId="77777777" w:rsidR="00A87903" w:rsidRDefault="00A87903" w:rsidP="00A87903"/>
    <w:p w14:paraId="5112514F" w14:textId="77777777" w:rsidR="00A87903" w:rsidRDefault="00A87903" w:rsidP="00A87903"/>
    <w:p w14:paraId="46C6161F" w14:textId="77777777" w:rsidR="00A87903" w:rsidRDefault="00A87903" w:rsidP="00A87903"/>
    <w:p w14:paraId="384B759C" w14:textId="77777777" w:rsidR="00A87903" w:rsidRDefault="00A87903" w:rsidP="00A87903"/>
    <w:p w14:paraId="042F3FA3" w14:textId="77777777" w:rsidR="00B02064" w:rsidRDefault="00B02064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41EBAD0D" w14:textId="24AFB7EA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 xml:space="preserve">Finns det särskilda strategier för att inkludera målgrupper som inte deltar? Hur görs detta? </w:t>
      </w:r>
    </w:p>
    <w:p w14:paraId="132642CF" w14:textId="18033F14" w:rsidR="00B02064" w:rsidRPr="0072000F" w:rsidRDefault="00B02064" w:rsidP="00B02064">
      <w:pPr>
        <w:rPr>
          <w:rFonts w:asciiTheme="minorHAnsi" w:hAnsiTheme="minorHAnsi"/>
          <w:i/>
          <w:iCs/>
        </w:rPr>
      </w:pPr>
      <w:r w:rsidRPr="00B02064">
        <w:rPr>
          <w:rFonts w:asciiTheme="minorHAnsi" w:hAnsiTheme="minorHAnsi"/>
          <w:i/>
          <w:iCs/>
        </w:rPr>
        <w:t xml:space="preserve"> </w:t>
      </w:r>
      <w:r w:rsidRPr="0072000F">
        <w:rPr>
          <w:rFonts w:asciiTheme="minorHAnsi" w:hAnsiTheme="minorHAnsi"/>
          <w:i/>
          <w:iCs/>
        </w:rPr>
        <w:t>Till exempel genom att se över tillgänglighet, kommunikationer, information om verksamheten, översättning av material, digitaliseringsbehov eller brobyggarfunktioner.</w:t>
      </w:r>
    </w:p>
    <w:p w14:paraId="23413049" w14:textId="4F979F42" w:rsidR="00A87903" w:rsidRDefault="00B02064" w:rsidP="00B0206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524049" wp14:editId="5E4C5B6A">
                <wp:simplePos x="0" y="0"/>
                <wp:positionH relativeFrom="column">
                  <wp:posOffset>19050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37" name="Textru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52035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4049" id="Textruta 37" o:spid="_x0000_s1048" type="#_x0000_t202" style="position:absolute;margin-left:1.5pt;margin-top:8.75pt;width:441pt;height:81.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AQ55gL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DC52035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16E633FE" w14:textId="77777777" w:rsidR="00A87903" w:rsidRDefault="00A87903" w:rsidP="00A87903"/>
    <w:p w14:paraId="18655817" w14:textId="77777777" w:rsidR="00A87903" w:rsidRDefault="00A87903" w:rsidP="00A87903"/>
    <w:p w14:paraId="02F12268" w14:textId="77777777" w:rsidR="00A87903" w:rsidRDefault="00A87903" w:rsidP="00A87903"/>
    <w:p w14:paraId="77C19E29" w14:textId="77777777" w:rsidR="00A87903" w:rsidRDefault="00A87903" w:rsidP="00A87903"/>
    <w:p w14:paraId="59DD7572" w14:textId="77777777" w:rsidR="00A87903" w:rsidRDefault="00A87903" w:rsidP="00A87903">
      <w:pPr>
        <w:pStyle w:val="Liststycke"/>
      </w:pPr>
    </w:p>
    <w:p w14:paraId="1FEF6C0F" w14:textId="77777777" w:rsidR="00A87903" w:rsidRDefault="00A87903" w:rsidP="00A87903">
      <w:pPr>
        <w:pStyle w:val="Liststycke"/>
      </w:pPr>
    </w:p>
    <w:p w14:paraId="3F114687" w14:textId="77777777" w:rsidR="00A87903" w:rsidRDefault="00A87903" w:rsidP="00A87903">
      <w:pPr>
        <w:pStyle w:val="Liststycke"/>
      </w:pPr>
    </w:p>
    <w:p w14:paraId="20BD02DC" w14:textId="77777777" w:rsidR="00B02064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7563CBB6" w14:textId="77777777" w:rsidR="00B02064" w:rsidRPr="0072000F" w:rsidRDefault="00B02064" w:rsidP="00B02064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 genom dialoger eller befintlig forskning/rapporter.</w:t>
      </w:r>
    </w:p>
    <w:p w14:paraId="6EBFF3EB" w14:textId="657F0B33" w:rsidR="00B02064" w:rsidRDefault="00B02064" w:rsidP="00B02064">
      <w:p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A50B7E" wp14:editId="5D7804DE">
                <wp:simplePos x="0" y="0"/>
                <wp:positionH relativeFrom="column">
                  <wp:posOffset>-38425</wp:posOffset>
                </wp:positionH>
                <wp:positionV relativeFrom="paragraph">
                  <wp:posOffset>222885</wp:posOffset>
                </wp:positionV>
                <wp:extent cx="5600700" cy="1038860"/>
                <wp:effectExtent l="0" t="0" r="0" b="8890"/>
                <wp:wrapNone/>
                <wp:docPr id="44" name="Textru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14628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0B7E" id="Textruta 44" o:spid="_x0000_s1049" type="#_x0000_t202" style="position:absolute;margin-left:-3.05pt;margin-top:17.55pt;width:441pt;height:8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E714628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5E6EA983" w14:textId="4A060F20" w:rsidR="00A87903" w:rsidRDefault="00A87903" w:rsidP="00B02064"/>
    <w:p w14:paraId="5669FE19" w14:textId="77777777" w:rsidR="00A87903" w:rsidRDefault="00A87903" w:rsidP="00A87903"/>
    <w:p w14:paraId="3B45FA6C" w14:textId="77777777" w:rsidR="00A87903" w:rsidRDefault="00A87903" w:rsidP="00A87903"/>
    <w:p w14:paraId="06A4C5F3" w14:textId="77777777" w:rsidR="00A87903" w:rsidRDefault="00A87903" w:rsidP="00A87903"/>
    <w:p w14:paraId="7A4A9E0A" w14:textId="77777777" w:rsidR="00A87903" w:rsidRDefault="00A87903" w:rsidP="00A87903"/>
    <w:p w14:paraId="1B9DF0A1" w14:textId="77777777" w:rsidR="00A87903" w:rsidRDefault="00A87903" w:rsidP="00A87903"/>
    <w:p w14:paraId="152501DE" w14:textId="77777777" w:rsidR="00A87903" w:rsidRPr="00C12180" w:rsidRDefault="00A87903" w:rsidP="00A87903">
      <w:pPr>
        <w:spacing w:after="240"/>
        <w:rPr>
          <w:rFonts w:asciiTheme="minorHAnsi" w:hAnsiTheme="minorHAnsi"/>
          <w:sz w:val="28"/>
          <w:szCs w:val="28"/>
        </w:rPr>
      </w:pPr>
    </w:p>
    <w:p w14:paraId="47C57006" w14:textId="77777777" w:rsidR="00A87903" w:rsidRDefault="00A87903" w:rsidP="00A87903">
      <w:pPr>
        <w:spacing w:after="240"/>
      </w:pPr>
      <w:r w:rsidRPr="00C12180">
        <w:rPr>
          <w:rFonts w:asciiTheme="minorHAnsi" w:hAnsiTheme="minorHAnsi"/>
          <w:sz w:val="28"/>
          <w:szCs w:val="28"/>
        </w:rPr>
        <w:t>Hur följs öppna förskolans verksamheter upp? Finns lämpliga indikatorer?</w:t>
      </w:r>
    </w:p>
    <w:p w14:paraId="7C676FDE" w14:textId="77777777" w:rsidR="00A87903" w:rsidRDefault="00A87903" w:rsidP="00A87903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592DF37" wp14:editId="27FF44E4">
                <wp:simplePos x="0" y="0"/>
                <wp:positionH relativeFrom="column">
                  <wp:posOffset>19361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6" name="Textru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D2926" w14:textId="77777777" w:rsidR="00A87903" w:rsidRDefault="00A87903" w:rsidP="00A879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DF37" id="Textruta 36" o:spid="_x0000_s1050" type="#_x0000_t202" style="position:absolute;margin-left:1.5pt;margin-top:13.75pt;width:441pt;height:81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4A9D2926" w14:textId="77777777" w:rsidR="00A87903" w:rsidRDefault="00A87903" w:rsidP="00A87903"/>
                  </w:txbxContent>
                </v:textbox>
              </v:shape>
            </w:pict>
          </mc:Fallback>
        </mc:AlternateContent>
      </w:r>
    </w:p>
    <w:p w14:paraId="273B81C0" w14:textId="77777777" w:rsidR="00A87903" w:rsidRDefault="00A87903" w:rsidP="00A87903"/>
    <w:p w14:paraId="30ED5E05" w14:textId="77777777" w:rsidR="00A87903" w:rsidRDefault="00A87903" w:rsidP="00A87903"/>
    <w:p w14:paraId="1D3CB34B" w14:textId="77777777" w:rsidR="00A87903" w:rsidRDefault="00A87903" w:rsidP="00A87903"/>
    <w:p w14:paraId="3CB7170B" w14:textId="77777777" w:rsidR="00A87903" w:rsidRDefault="00A87903" w:rsidP="00A87903"/>
    <w:p w14:paraId="56FBCFD2" w14:textId="77777777" w:rsidR="00A87903" w:rsidRDefault="00A87903" w:rsidP="00A87903"/>
    <w:p w14:paraId="1560886E" w14:textId="77777777" w:rsidR="00A87903" w:rsidRDefault="00A87903" w:rsidP="00A87903"/>
    <w:p w14:paraId="335E8EF9" w14:textId="77777777" w:rsidR="00A87903" w:rsidRDefault="00A87903" w:rsidP="00A87903"/>
    <w:p w14:paraId="20CC3D0B" w14:textId="77777777" w:rsidR="00A87903" w:rsidRDefault="00A8790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3024DD73" w14:textId="418830FD" w:rsidR="00D465B8" w:rsidRDefault="00D465B8" w:rsidP="00D465B8">
      <w:pPr>
        <w:pStyle w:val="Rubrik3"/>
      </w:pPr>
      <w:r>
        <w:lastRenderedPageBreak/>
        <w:t xml:space="preserve">Föräldragrupp </w:t>
      </w:r>
      <w:proofErr w:type="spellStart"/>
      <w:r>
        <w:t>MHV</w:t>
      </w:r>
      <w:proofErr w:type="spellEnd"/>
      <w:r>
        <w:t>/</w:t>
      </w:r>
      <w:proofErr w:type="spellStart"/>
      <w:r>
        <w:t>BHV</w:t>
      </w:r>
      <w:proofErr w:type="spellEnd"/>
    </w:p>
    <w:p w14:paraId="725C4597" w14:textId="1296406A" w:rsidR="00D465B8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D960F" wp14:editId="1313C513">
                <wp:simplePos x="0" y="0"/>
                <wp:positionH relativeFrom="column">
                  <wp:posOffset>77889</wp:posOffset>
                </wp:positionH>
                <wp:positionV relativeFrom="paragraph">
                  <wp:posOffset>354006</wp:posOffset>
                </wp:positionV>
                <wp:extent cx="5600700" cy="1038860"/>
                <wp:effectExtent l="0" t="0" r="0" b="8890"/>
                <wp:wrapNone/>
                <wp:docPr id="46" name="Textru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960F" id="Textruta 46" o:spid="_x0000_s1051" type="#_x0000_t202" style="position:absolute;margin-left:6.15pt;margin-top:27.85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D465B8" w:rsidRPr="00C12180">
        <w:rPr>
          <w:rFonts w:asciiTheme="minorHAnsi" w:hAnsiTheme="minorHAnsi"/>
          <w:sz w:val="28"/>
          <w:szCs w:val="28"/>
        </w:rPr>
        <w:t>Vilka förutsättningar finns för s</w:t>
      </w:r>
      <w:r w:rsidR="007763D3" w:rsidRPr="00C12180">
        <w:rPr>
          <w:rFonts w:asciiTheme="minorHAnsi" w:hAnsiTheme="minorHAnsi"/>
          <w:sz w:val="28"/>
          <w:szCs w:val="28"/>
        </w:rPr>
        <w:t>a</w:t>
      </w:r>
      <w:r w:rsidR="00D465B8" w:rsidRPr="00C12180">
        <w:rPr>
          <w:rFonts w:asciiTheme="minorHAnsi" w:hAnsiTheme="minorHAnsi"/>
          <w:sz w:val="28"/>
          <w:szCs w:val="28"/>
        </w:rPr>
        <w:t>mverkan mellan region och kommun</w:t>
      </w:r>
      <w:r w:rsidR="007763D3" w:rsidRPr="00C12180">
        <w:rPr>
          <w:rFonts w:asciiTheme="minorHAnsi" w:hAnsiTheme="minorHAnsi"/>
          <w:sz w:val="28"/>
          <w:szCs w:val="28"/>
        </w:rPr>
        <w:t>?</w:t>
      </w:r>
    </w:p>
    <w:p w14:paraId="03845855" w14:textId="2798237D" w:rsidR="007763D3" w:rsidRDefault="007763D3" w:rsidP="007763D3">
      <w:pPr>
        <w:ind w:left="360"/>
      </w:pP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8E7745F" w14:textId="1FBD126A" w:rsidR="007763D3" w:rsidRDefault="007763D3" w:rsidP="007763D3"/>
    <w:p w14:paraId="4158F865" w14:textId="73D4415D" w:rsidR="001B3305" w:rsidRPr="00C12180" w:rsidRDefault="001B330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Finns det några målgrupper som inte deltar i föräldragrupperna? Vilka? </w:t>
      </w:r>
    </w:p>
    <w:p w14:paraId="0D3E2086" w14:textId="3A56106B" w:rsidR="001B3305" w:rsidRPr="00C12180" w:rsidRDefault="00D858B5" w:rsidP="00C12180">
      <w:pPr>
        <w:rPr>
          <w:rFonts w:asciiTheme="minorHAnsi" w:hAnsiTheme="minorHAnsi"/>
          <w:i/>
          <w:iCs/>
        </w:rPr>
      </w:pPr>
      <w:bookmarkStart w:id="2" w:name="_Hlk167791864"/>
      <w:r w:rsidRPr="00C12180">
        <w:rPr>
          <w:rFonts w:asciiTheme="minorHAnsi" w:hAnsiTheme="minorHAnsi"/>
          <w:i/>
          <w:iCs/>
        </w:rPr>
        <w:t>Målgruppsanalys</w:t>
      </w:r>
      <w:r w:rsidR="001B3305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bookmarkEnd w:id="2"/>
    <w:p w14:paraId="23726263" w14:textId="77777777" w:rsidR="001B3305" w:rsidRDefault="001B3305" w:rsidP="001B330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4821C" wp14:editId="488BCE29">
                <wp:simplePos x="0" y="0"/>
                <wp:positionH relativeFrom="column">
                  <wp:posOffset>72890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" name="Textrut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61D25" w14:textId="77777777" w:rsidR="001B3305" w:rsidRDefault="001B3305" w:rsidP="001B3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821C" id="Textruta 60" o:spid="_x0000_s1052" type="#_x0000_t202" style="position:absolute;margin-left:5.75pt;margin-top:8.2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6EC61D25" w14:textId="77777777" w:rsidR="001B3305" w:rsidRDefault="001B3305" w:rsidP="001B3305"/>
                  </w:txbxContent>
                </v:textbox>
              </v:shape>
            </w:pict>
          </mc:Fallback>
        </mc:AlternateContent>
      </w:r>
    </w:p>
    <w:p w14:paraId="76354228" w14:textId="77777777" w:rsidR="001B3305" w:rsidRDefault="001B3305" w:rsidP="001B3305"/>
    <w:p w14:paraId="743802B2" w14:textId="77777777" w:rsidR="001B3305" w:rsidRDefault="001B3305" w:rsidP="001B3305"/>
    <w:p w14:paraId="23CC64C5" w14:textId="77777777" w:rsidR="001B3305" w:rsidRDefault="001B3305" w:rsidP="001B3305"/>
    <w:p w14:paraId="7342A803" w14:textId="77777777" w:rsidR="001B3305" w:rsidRDefault="001B3305" w:rsidP="001B3305"/>
    <w:p w14:paraId="2E2CFED4" w14:textId="77777777" w:rsidR="007763D3" w:rsidRDefault="007763D3" w:rsidP="007763D3"/>
    <w:p w14:paraId="5BC86877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2B53C7D" w14:textId="77777777" w:rsidR="00D465B8" w:rsidRDefault="00D465B8" w:rsidP="00B02064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strategier för att inkludera målgrupper som inte deltar? Hur görs detta?</w:t>
      </w:r>
    </w:p>
    <w:p w14:paraId="26BC29DB" w14:textId="27C9A7C5" w:rsidR="00B02064" w:rsidRPr="00B02064" w:rsidRDefault="00B02064" w:rsidP="00B02064">
      <w:pPr>
        <w:rPr>
          <w:rFonts w:asciiTheme="minorHAnsi" w:hAnsiTheme="minorHAnsi"/>
          <w:i/>
          <w:iCs/>
        </w:rPr>
      </w:pPr>
      <w:r w:rsidRPr="0072000F">
        <w:rPr>
          <w:rFonts w:asciiTheme="minorHAnsi" w:hAnsiTheme="minorHAnsi"/>
          <w:i/>
          <w:iCs/>
        </w:rPr>
        <w:t>Till exempel genom att se över tillgänglighet, kommunikationer, information om verksamheten, översättning av material, digitaliseringsbehov eller brobyggarfunktioner.</w:t>
      </w:r>
    </w:p>
    <w:p w14:paraId="76CAAF79" w14:textId="1D6018D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DCA85" wp14:editId="325C7AA3">
                <wp:simplePos x="0" y="0"/>
                <wp:positionH relativeFrom="column">
                  <wp:posOffset>63243</wp:posOffset>
                </wp:positionH>
                <wp:positionV relativeFrom="paragraph">
                  <wp:posOffset>78348</wp:posOffset>
                </wp:positionV>
                <wp:extent cx="5600700" cy="1196502"/>
                <wp:effectExtent l="0" t="0" r="12700" b="10160"/>
                <wp:wrapNone/>
                <wp:docPr id="43" name="Textru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96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62A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CA85" id="Textruta 43" o:spid="_x0000_s1053" type="#_x0000_t202" style="position:absolute;margin-left:5pt;margin-top:6.15pt;width:441pt;height:9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mZkRwIAAJ4EAAAOAAAAZHJzL2Uyb0RvYy54bWysVE1v2zAMvQ/YfxB0X2xnSboacYosRYYB&#13;&#10;QVsgHXpWZCkxKouapMTOfv0o2flYu9OwiyyK1BP5+OjpXVsrchDWVaALmg1SSoTmUFZ6W9Afz8tP&#13;&#10;Xyh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419462A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338F4CA" w14:textId="5492E4D1" w:rsidR="007763D3" w:rsidRDefault="007763D3" w:rsidP="007763D3"/>
    <w:p w14:paraId="51C7B847" w14:textId="2A35A05D" w:rsidR="007763D3" w:rsidRDefault="007763D3" w:rsidP="007763D3"/>
    <w:p w14:paraId="5E3C6C88" w14:textId="77777777" w:rsidR="007763D3" w:rsidRDefault="007763D3" w:rsidP="007763D3"/>
    <w:p w14:paraId="169549D5" w14:textId="77777777" w:rsidR="007763D3" w:rsidRDefault="007763D3" w:rsidP="007763D3"/>
    <w:p w14:paraId="030F18F1" w14:textId="77777777" w:rsidR="007763D3" w:rsidRDefault="007763D3" w:rsidP="007763D3"/>
    <w:p w14:paraId="2DE328E9" w14:textId="77777777" w:rsidR="007763D3" w:rsidRPr="00C12180" w:rsidRDefault="007763D3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264D9D9" w14:textId="77777777" w:rsidR="00B02064" w:rsidRDefault="00AC7140" w:rsidP="00B02064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gruppledarna? </w:t>
      </w:r>
    </w:p>
    <w:p w14:paraId="05A50175" w14:textId="3DF1054B" w:rsidR="00AC7140" w:rsidRDefault="00AC7140" w:rsidP="00B02064">
      <w:pPr>
        <w:rPr>
          <w:rFonts w:asciiTheme="minorHAnsi" w:hAnsiTheme="minorHAnsi"/>
          <w:i/>
          <w:iCs/>
        </w:rPr>
      </w:pPr>
      <w:r w:rsidRPr="00B02064">
        <w:rPr>
          <w:rFonts w:asciiTheme="minorHAnsi" w:hAnsiTheme="minorHAnsi"/>
          <w:i/>
          <w:iCs/>
        </w:rPr>
        <w:t>Till exempel rörande genusperspektiv, jämställdhet, hbtqi, funktionsnedsättning/ funktionsrätt</w:t>
      </w:r>
    </w:p>
    <w:p w14:paraId="327FDFEC" w14:textId="16D59A9D" w:rsidR="00B02064" w:rsidRDefault="00B02064" w:rsidP="00B02064">
      <w:pPr>
        <w:rPr>
          <w:rFonts w:asciiTheme="minorHAnsi" w:hAnsi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47B7A5" wp14:editId="7E849B92">
                <wp:simplePos x="0" y="0"/>
                <wp:positionH relativeFrom="column">
                  <wp:posOffset>4499</wp:posOffset>
                </wp:positionH>
                <wp:positionV relativeFrom="paragraph">
                  <wp:posOffset>180732</wp:posOffset>
                </wp:positionV>
                <wp:extent cx="5600700" cy="1498060"/>
                <wp:effectExtent l="0" t="0" r="12700" b="13335"/>
                <wp:wrapNone/>
                <wp:docPr id="50" name="Textrut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9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DAD" w14:textId="77777777" w:rsidR="00C34A0E" w:rsidRDefault="00C34A0E" w:rsidP="00C34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B7A5" id="Textruta 50" o:spid="_x0000_s1054" type="#_x0000_t202" style="position:absolute;margin-left:.35pt;margin-top:14.25pt;width:441pt;height:117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5C88ADAD" w14:textId="77777777" w:rsidR="00C34A0E" w:rsidRDefault="00C34A0E" w:rsidP="00C34A0E"/>
                  </w:txbxContent>
                </v:textbox>
              </v:shape>
            </w:pict>
          </mc:Fallback>
        </mc:AlternateContent>
      </w:r>
    </w:p>
    <w:p w14:paraId="0E539633" w14:textId="04E64C37" w:rsidR="00B02064" w:rsidRPr="00B02064" w:rsidRDefault="00B02064" w:rsidP="00B02064">
      <w:pPr>
        <w:rPr>
          <w:rFonts w:asciiTheme="minorHAnsi" w:hAnsiTheme="minorHAnsi"/>
          <w:i/>
          <w:iCs/>
        </w:rPr>
      </w:pPr>
    </w:p>
    <w:p w14:paraId="7873DDE2" w14:textId="7563F5B2" w:rsidR="00B02064" w:rsidRDefault="00B0206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FFB2FAB" w14:textId="20B92CE5" w:rsidR="00B02064" w:rsidRPr="00C12180" w:rsidRDefault="00B0206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9B0E6BA" w14:textId="1B3B5BA2" w:rsidR="00C34A0E" w:rsidRDefault="00C34A0E" w:rsidP="00C34A0E"/>
    <w:p w14:paraId="31307299" w14:textId="77777777" w:rsidR="00C34A0E" w:rsidRDefault="00C34A0E" w:rsidP="00C34A0E"/>
    <w:p w14:paraId="18B74983" w14:textId="393260C8" w:rsidR="00CD7E92" w:rsidRDefault="00A76400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i</w:t>
      </w:r>
      <w:r w:rsidR="00CD7E92" w:rsidRPr="00C12180">
        <w:rPr>
          <w:rFonts w:asciiTheme="minorHAnsi" w:hAnsiTheme="minorHAnsi"/>
          <w:sz w:val="28"/>
          <w:szCs w:val="28"/>
        </w:rPr>
        <w:t xml:space="preserve">nkluderas målgruppens synpunkter och behov i utformningen av föräldragruppernas upplägg och innehåll? </w:t>
      </w:r>
    </w:p>
    <w:p w14:paraId="7D5AFC12" w14:textId="5CB7ACB9" w:rsidR="00B02064" w:rsidRPr="00C12180" w:rsidRDefault="00B02064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B30335" wp14:editId="303417E9">
                <wp:simplePos x="0" y="0"/>
                <wp:positionH relativeFrom="column">
                  <wp:posOffset>20604</wp:posOffset>
                </wp:positionH>
                <wp:positionV relativeFrom="paragraph">
                  <wp:posOffset>299220</wp:posOffset>
                </wp:positionV>
                <wp:extent cx="5600700" cy="1038860"/>
                <wp:effectExtent l="0" t="0" r="0" b="8890"/>
                <wp:wrapNone/>
                <wp:docPr id="1900300785" name="Textruta 1900300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5179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0335" id="Textruta 1900300785" o:spid="_x0000_s1055" type="#_x0000_t202" style="position:absolute;margin-left:1.6pt;margin-top:23.55pt;width:441pt;height:81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0A51797" w14:textId="77777777" w:rsidR="00C12180" w:rsidRDefault="00C12180" w:rsidP="00C12180"/>
                  </w:txbxContent>
                </v:textbox>
              </v:shape>
            </w:pict>
          </mc:Fallback>
        </mc:AlternateConten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 genom dialoger eller befintlig forskning/rapporter.</w:t>
      </w:r>
    </w:p>
    <w:p w14:paraId="13394FCE" w14:textId="11168272" w:rsidR="00CD7E92" w:rsidRDefault="00CD7E92" w:rsidP="00C34A0E">
      <w:pPr>
        <w:pStyle w:val="Liststycke"/>
      </w:pPr>
    </w:p>
    <w:p w14:paraId="7EF60AE0" w14:textId="0E522347" w:rsidR="00C12180" w:rsidRDefault="00C12180" w:rsidP="00C34A0E">
      <w:pPr>
        <w:pStyle w:val="Liststycke"/>
      </w:pPr>
    </w:p>
    <w:p w14:paraId="2D603ABE" w14:textId="4961001F" w:rsidR="00C12180" w:rsidRDefault="00C12180" w:rsidP="00C34A0E">
      <w:pPr>
        <w:pStyle w:val="Liststycke"/>
      </w:pPr>
    </w:p>
    <w:p w14:paraId="0BE4ADA9" w14:textId="3E13A903" w:rsidR="00C12180" w:rsidRDefault="00C12180" w:rsidP="00C34A0E">
      <w:pPr>
        <w:pStyle w:val="Liststycke"/>
      </w:pPr>
    </w:p>
    <w:p w14:paraId="5A695CB5" w14:textId="34F2A72C" w:rsidR="00C12180" w:rsidRDefault="00C12180" w:rsidP="00C34A0E">
      <w:pPr>
        <w:pStyle w:val="Liststycke"/>
      </w:pPr>
    </w:p>
    <w:p w14:paraId="543E079E" w14:textId="6881C622" w:rsidR="00C12180" w:rsidRPr="00AC7140" w:rsidRDefault="00C12180" w:rsidP="00C34A0E">
      <w:pPr>
        <w:pStyle w:val="Liststycke"/>
      </w:pPr>
    </w:p>
    <w:p w14:paraId="6C91E79B" w14:textId="0BA74C7E" w:rsidR="00AC7140" w:rsidRDefault="00AC7140" w:rsidP="00AC7140">
      <w:pPr>
        <w:pStyle w:val="Liststycke"/>
      </w:pPr>
    </w:p>
    <w:p w14:paraId="2DDE8584" w14:textId="5F4885A0" w:rsidR="00D465B8" w:rsidRPr="00C12180" w:rsidRDefault="00D465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föräldragrupperna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785B19A" w14:textId="0C25E1C5" w:rsidR="00D465B8" w:rsidRDefault="00CA5168" w:rsidP="00D465B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EDB6AC" wp14:editId="37DFC791">
                <wp:simplePos x="0" y="0"/>
                <wp:positionH relativeFrom="column">
                  <wp:posOffset>24333</wp:posOffset>
                </wp:positionH>
                <wp:positionV relativeFrom="paragraph">
                  <wp:posOffset>54286</wp:posOffset>
                </wp:positionV>
                <wp:extent cx="5600700" cy="1303506"/>
                <wp:effectExtent l="0" t="0" r="12700" b="17780"/>
                <wp:wrapNone/>
                <wp:docPr id="42" name="Textru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03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2827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6AC" id="Textruta 42" o:spid="_x0000_s1056" type="#_x0000_t202" style="position:absolute;margin-left:1.9pt;margin-top:4.25pt;width:441pt;height:10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" fillcolor="white [3201]" strokeweight=".5pt">
                <v:path arrowok="t"/>
                <v:textbox>
                  <w:txbxContent>
                    <w:p w14:paraId="04222827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A7B3AA4" w14:textId="083B595B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FFB42F6" w14:textId="2BB0EB6E" w:rsidR="00B80EFD" w:rsidRDefault="006A566A" w:rsidP="00B02064">
      <w:pPr>
        <w:pStyle w:val="Rubrik3"/>
      </w:pPr>
      <w:r w:rsidRPr="006A566A">
        <w:lastRenderedPageBreak/>
        <w:t>Universella föräldrastödsprogram</w:t>
      </w:r>
    </w:p>
    <w:p w14:paraId="0D0A4E7B" w14:textId="77777777" w:rsidR="00B02064" w:rsidRPr="00B02064" w:rsidRDefault="00B02064" w:rsidP="00B02064">
      <w:pPr>
        <w:rPr>
          <w:lang w:eastAsia="en-US"/>
        </w:rPr>
      </w:pPr>
    </w:p>
    <w:p w14:paraId="5F5E5707" w14:textId="53EEC92B" w:rsidR="002F2938" w:rsidRPr="00C12180" w:rsidRDefault="002F293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universella föräldraskapsstödsprogram?</w:t>
      </w:r>
      <w:r w:rsidR="001146A9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B508B2D" w14:textId="40F7B632" w:rsidR="006A414A" w:rsidRDefault="00C12180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44DA1A" wp14:editId="6D805EC2">
                <wp:simplePos x="0" y="0"/>
                <wp:positionH relativeFrom="column">
                  <wp:posOffset>2162</wp:posOffset>
                </wp:positionH>
                <wp:positionV relativeFrom="paragraph">
                  <wp:posOffset>29777</wp:posOffset>
                </wp:positionV>
                <wp:extent cx="5600700" cy="1038860"/>
                <wp:effectExtent l="0" t="0" r="0" b="8890"/>
                <wp:wrapNone/>
                <wp:docPr id="31" name="Textru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DA1A" id="Textruta 31" o:spid="_x0000_s1057" type="#_x0000_t202" style="position:absolute;left:0;text-align:left;margin-left:.15pt;margin-top:2.3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06768A8" w14:textId="49544569" w:rsidR="006A414A" w:rsidRDefault="006A414A" w:rsidP="006A414A">
      <w:pPr>
        <w:ind w:left="360"/>
      </w:pPr>
    </w:p>
    <w:p w14:paraId="557D9308" w14:textId="6C6ADF96" w:rsidR="006A414A" w:rsidRDefault="006A414A" w:rsidP="006A414A">
      <w:pPr>
        <w:ind w:left="360"/>
      </w:pPr>
    </w:p>
    <w:p w14:paraId="096C461E" w14:textId="54598989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41284DA5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universella föräldraskapsstödsprogram?</w:t>
      </w:r>
    </w:p>
    <w:p w14:paraId="54ECEDF7" w14:textId="17FEE6DC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66576B" wp14:editId="253CD63B">
                <wp:simplePos x="0" y="0"/>
                <wp:positionH relativeFrom="column">
                  <wp:posOffset>4188</wp:posOffset>
                </wp:positionH>
                <wp:positionV relativeFrom="paragraph">
                  <wp:posOffset>156210</wp:posOffset>
                </wp:positionV>
                <wp:extent cx="5600700" cy="1038860"/>
                <wp:effectExtent l="0" t="0" r="0" b="8890"/>
                <wp:wrapNone/>
                <wp:docPr id="29" name="Textru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576B" id="Textruta 29" o:spid="_x0000_s1058" type="#_x0000_t202" style="position:absolute;margin-left:.3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7EC0000F" w14:textId="063D7ECB" w:rsidR="00E408D6" w:rsidRPr="00C12180" w:rsidRDefault="001146A9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="00E408D6" w:rsidRPr="00C12180">
        <w:rPr>
          <w:rFonts w:asciiTheme="minorHAnsi" w:hAnsiTheme="minorHAnsi"/>
          <w:sz w:val="28"/>
          <w:szCs w:val="28"/>
        </w:rPr>
        <w:t>?</w:t>
      </w:r>
    </w:p>
    <w:p w14:paraId="0DD4548F" w14:textId="36CAF368" w:rsidR="00E408D6" w:rsidRDefault="00E408D6" w:rsidP="00E408D6"/>
    <w:p w14:paraId="10D6827D" w14:textId="449DC10E" w:rsidR="00E408D6" w:rsidRDefault="00E408D6" w:rsidP="00E408D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2D3F8F" wp14:editId="4840869C">
                <wp:simplePos x="0" y="0"/>
                <wp:positionH relativeFrom="page">
                  <wp:posOffset>902564</wp:posOffset>
                </wp:positionH>
                <wp:positionV relativeFrom="paragraph">
                  <wp:posOffset>22225</wp:posOffset>
                </wp:positionV>
                <wp:extent cx="5600700" cy="1038860"/>
                <wp:effectExtent l="0" t="0" r="19050" b="27940"/>
                <wp:wrapNone/>
                <wp:docPr id="15" name="Textru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1BF5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F8F" id="Textruta 15" o:spid="_x0000_s1059" type="#_x0000_t202" style="position:absolute;margin-left:71.05pt;margin-top:1.75pt;width:441pt;height:81.8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EC51BF5" w14:textId="77777777" w:rsidR="00E408D6" w:rsidRDefault="00E408D6" w:rsidP="00E408D6"/>
                  </w:txbxContent>
                </v:textbox>
                <w10:wrap anchorx="page"/>
              </v:shape>
            </w:pict>
          </mc:Fallback>
        </mc:AlternateContent>
      </w:r>
    </w:p>
    <w:p w14:paraId="359E6F44" w14:textId="77777777" w:rsidR="00E408D6" w:rsidRDefault="00E408D6" w:rsidP="00E408D6"/>
    <w:p w14:paraId="3E3AE75A" w14:textId="77777777" w:rsidR="00E408D6" w:rsidRDefault="00E408D6" w:rsidP="00E408D6"/>
    <w:p w14:paraId="0EB11167" w14:textId="77777777" w:rsidR="00E408D6" w:rsidRDefault="00E408D6" w:rsidP="00E408D6"/>
    <w:p w14:paraId="11E1A30F" w14:textId="77777777" w:rsidR="00E408D6" w:rsidRDefault="00E408D6" w:rsidP="00E408D6"/>
    <w:p w14:paraId="63B9BE64" w14:textId="77777777" w:rsidR="00E408D6" w:rsidRDefault="00E408D6" w:rsidP="00E408D6"/>
    <w:p w14:paraId="12DCCAFB" w14:textId="77777777" w:rsidR="00E408D6" w:rsidRPr="00C12180" w:rsidRDefault="00E408D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E3598EA" w14:textId="77777777" w:rsidR="00B02064" w:rsidRDefault="00760444" w:rsidP="00B02064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 kompetensutveckling eller fortbildning ges</w:t>
      </w:r>
      <w:r w:rsidR="001C7F49" w:rsidRPr="00C12180">
        <w:rPr>
          <w:rFonts w:asciiTheme="minorHAnsi" w:hAnsiTheme="minorHAnsi"/>
          <w:sz w:val="28"/>
          <w:szCs w:val="28"/>
        </w:rPr>
        <w:t xml:space="preserve"> </w:t>
      </w:r>
      <w:r w:rsidR="001146A9" w:rsidRPr="00C12180">
        <w:rPr>
          <w:rFonts w:asciiTheme="minorHAnsi" w:hAnsiTheme="minorHAnsi"/>
          <w:sz w:val="28"/>
          <w:szCs w:val="28"/>
        </w:rPr>
        <w:t>till</w:t>
      </w:r>
      <w:r w:rsidRPr="00C12180">
        <w:rPr>
          <w:rFonts w:asciiTheme="minorHAnsi" w:hAnsiTheme="minorHAnsi"/>
          <w:sz w:val="28"/>
          <w:szCs w:val="28"/>
        </w:rPr>
        <w:t xml:space="preserve"> gruppledarna? </w:t>
      </w:r>
    </w:p>
    <w:p w14:paraId="2B2E1A57" w14:textId="5F71722A" w:rsidR="001146A9" w:rsidRDefault="00760444" w:rsidP="00C12180">
      <w:pPr>
        <w:spacing w:after="24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>Till exempel</w:t>
      </w:r>
      <w:r w:rsidR="001146A9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</w:t>
      </w:r>
      <w:r w:rsidR="00E408D6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>rörande genusperspektiv</w:t>
      </w:r>
      <w:r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, </w:t>
      </w:r>
      <w:r w:rsidR="00E408D6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>jämställdhet</w:t>
      </w:r>
      <w:r w:rsidR="00B5432C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>, hbtqi, funktionsnedsättning/</w:t>
      </w:r>
      <w:r w:rsidR="001C7F49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</w:t>
      </w:r>
      <w:r w:rsidR="00B5432C"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funktionsrätt</w:t>
      </w:r>
      <w:r w:rsidRPr="00B0206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. </w:t>
      </w:r>
    </w:p>
    <w:p w14:paraId="49D96CDE" w14:textId="1FB167DA" w:rsidR="00B02064" w:rsidRDefault="00B02064" w:rsidP="00C12180">
      <w:pPr>
        <w:spacing w:after="24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29CC00" wp14:editId="4E72FEEE">
                <wp:simplePos x="0" y="0"/>
                <wp:positionH relativeFrom="column">
                  <wp:posOffset>4877</wp:posOffset>
                </wp:positionH>
                <wp:positionV relativeFrom="paragraph">
                  <wp:posOffset>4849</wp:posOffset>
                </wp:positionV>
                <wp:extent cx="5600700" cy="1459149"/>
                <wp:effectExtent l="0" t="0" r="12700" b="14605"/>
                <wp:wrapNone/>
                <wp:docPr id="19" name="Textru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59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8A5E" w14:textId="77777777" w:rsidR="00E408D6" w:rsidRDefault="00E408D6" w:rsidP="00E408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CC00" id="Textruta 19" o:spid="_x0000_s1060" type="#_x0000_t202" style="position:absolute;margin-left:.4pt;margin-top:.4pt;width:441pt;height:114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" fillcolor="white [3201]" strokeweight=".5pt">
                <v:path arrowok="t"/>
                <v:textbox>
                  <w:txbxContent>
                    <w:p w14:paraId="7DAB8A5E" w14:textId="77777777" w:rsidR="00E408D6" w:rsidRDefault="00E408D6" w:rsidP="00E408D6"/>
                  </w:txbxContent>
                </v:textbox>
              </v:shape>
            </w:pict>
          </mc:Fallback>
        </mc:AlternateContent>
      </w:r>
    </w:p>
    <w:p w14:paraId="67AF401D" w14:textId="59C38EC6" w:rsidR="00B02064" w:rsidRPr="00B02064" w:rsidRDefault="00B02064" w:rsidP="00C12180">
      <w:pPr>
        <w:spacing w:after="240"/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</w:p>
    <w:p w14:paraId="7B3737AB" w14:textId="1747270A" w:rsidR="00E408D6" w:rsidRDefault="00E408D6" w:rsidP="00E408D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3ECDF136" w14:textId="2148E365" w:rsidR="00E408D6" w:rsidRPr="00E408D6" w:rsidRDefault="00E408D6" w:rsidP="00E408D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687CC1D5" w14:textId="77777777" w:rsidR="006A414A" w:rsidRDefault="006A414A" w:rsidP="006A414A"/>
    <w:p w14:paraId="7841D093" w14:textId="77777777" w:rsidR="00CC538E" w:rsidRDefault="00CC538E" w:rsidP="006A414A"/>
    <w:p w14:paraId="4FAE3690" w14:textId="1B4A23F2" w:rsidR="00420C2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erbjuds respektive deltar i universella föräldraskapsstödsprogram?</w:t>
      </w:r>
    </w:p>
    <w:p w14:paraId="69701165" w14:textId="77777777" w:rsidR="00420C27" w:rsidRDefault="00420C27" w:rsidP="00420C2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EDE8F" wp14:editId="04466171">
                <wp:simplePos x="0" y="0"/>
                <wp:positionH relativeFrom="column">
                  <wp:posOffset>-56164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5" name="Textrut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5E926" w14:textId="77777777" w:rsidR="00420C27" w:rsidRDefault="00420C27" w:rsidP="00420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DE8F" id="Textruta 55" o:spid="_x0000_s1061" type="#_x0000_t202" style="position:absolute;margin-left:-4.4pt;margin-top:6.5pt;width:441pt;height:8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B65E926" w14:textId="77777777" w:rsidR="00420C27" w:rsidRDefault="00420C27" w:rsidP="00420C27"/>
                  </w:txbxContent>
                </v:textbox>
              </v:shape>
            </w:pict>
          </mc:Fallback>
        </mc:AlternateContent>
      </w:r>
    </w:p>
    <w:p w14:paraId="0B583CCA" w14:textId="77777777" w:rsidR="00420C27" w:rsidRDefault="00420C27" w:rsidP="00420C27"/>
    <w:p w14:paraId="5320D6D7" w14:textId="77777777" w:rsidR="00420C27" w:rsidRDefault="00420C27" w:rsidP="00420C27"/>
    <w:p w14:paraId="61D0F564" w14:textId="77777777" w:rsidR="00420C27" w:rsidRDefault="00420C27" w:rsidP="006A414A"/>
    <w:p w14:paraId="72A62123" w14:textId="77777777" w:rsidR="00420C27" w:rsidRDefault="00420C27" w:rsidP="006A414A"/>
    <w:p w14:paraId="6C17230D" w14:textId="77777777" w:rsidR="00420C27" w:rsidRDefault="00420C27" w:rsidP="006A414A"/>
    <w:p w14:paraId="369765EA" w14:textId="77777777" w:rsidR="00420C27" w:rsidRDefault="00420C27" w:rsidP="006A414A"/>
    <w:p w14:paraId="3BAEC91B" w14:textId="77777777" w:rsidR="00420C27" w:rsidRDefault="00420C27" w:rsidP="006A414A"/>
    <w:p w14:paraId="2BC695A3" w14:textId="77777777" w:rsidR="00B80EFD" w:rsidRDefault="00B80EFD" w:rsidP="006A414A"/>
    <w:p w14:paraId="4F92C317" w14:textId="77777777" w:rsidR="00C12180" w:rsidRDefault="0045250D" w:rsidP="00C12180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Vilka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målgrupper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deltar inte i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 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 xml:space="preserve">de </w:t>
      </w:r>
      <w:r w:rsidR="006723E1" w:rsidRPr="00C12180">
        <w:rPr>
          <w:rFonts w:eastAsia="Times New Roman" w:cs="Times New Roman"/>
          <w:kern w:val="0"/>
          <w:sz w:val="28"/>
          <w:szCs w:val="28"/>
          <w:lang w:eastAsia="sv-SE"/>
        </w:rPr>
        <w:t>universella föräldraskapsstödsprogram</w:t>
      </w: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men</w:t>
      </w:r>
      <w:r w:rsidR="002E63BF" w:rsidRPr="00C12180">
        <w:rPr>
          <w:rFonts w:eastAsia="Times New Roman" w:cs="Times New Roman"/>
          <w:kern w:val="0"/>
          <w:sz w:val="28"/>
          <w:szCs w:val="28"/>
          <w:lang w:eastAsia="sv-SE"/>
        </w:rPr>
        <w:t>?</w:t>
      </w:r>
      <w:r>
        <w:t xml:space="preserve"> </w:t>
      </w:r>
    </w:p>
    <w:p w14:paraId="1A912424" w14:textId="19B4FE76" w:rsidR="0004389E" w:rsidRPr="0004389E" w:rsidRDefault="008907C0" w:rsidP="00C12180">
      <w:pPr>
        <w:pStyle w:val="Liststycke"/>
        <w:ind w:left="0"/>
        <w:rPr>
          <w:i/>
          <w:iCs/>
          <w:highlight w:val="yellow"/>
        </w:rPr>
      </w:pPr>
      <w:r w:rsidRPr="00CC538E">
        <w:rPr>
          <w:i/>
          <w:iCs/>
        </w:rPr>
        <w:t xml:space="preserve">Målgruppsanalys: </w:t>
      </w:r>
      <w:r w:rsidR="00C5031D" w:rsidRPr="00CC538E">
        <w:rPr>
          <w:i/>
          <w:iCs/>
        </w:rPr>
        <w:t>Kön, Könsöverskridande identitet, Etnisk tillhörighet, Religion, Funktionsnedsättning, Sexuell läggning, Ålder</w:t>
      </w:r>
      <w:r w:rsidR="002E63BF" w:rsidRPr="00CC538E">
        <w:rPr>
          <w:i/>
          <w:iCs/>
        </w:rPr>
        <w:t>, Socioekonomi.</w:t>
      </w:r>
    </w:p>
    <w:p w14:paraId="6D3D27B7" w14:textId="360211A1" w:rsidR="00C5031D" w:rsidRDefault="00C12180" w:rsidP="00C5031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30BD13" wp14:editId="7EF25CD7">
                <wp:simplePos x="0" y="0"/>
                <wp:positionH relativeFrom="column">
                  <wp:posOffset>-54327</wp:posOffset>
                </wp:positionH>
                <wp:positionV relativeFrom="paragraph">
                  <wp:posOffset>146050</wp:posOffset>
                </wp:positionV>
                <wp:extent cx="5600700" cy="1038860"/>
                <wp:effectExtent l="0" t="0" r="0" b="8890"/>
                <wp:wrapNone/>
                <wp:docPr id="27" name="Textru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4CFA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13" id="Textruta 27" o:spid="_x0000_s1062" type="#_x0000_t202" style="position:absolute;left:0;text-align:left;margin-left:-4.3pt;margin-top:11.5pt;width:441pt;height:8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6B24CFA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94F02D3" w14:textId="2A41B679" w:rsidR="006A414A" w:rsidRDefault="006A414A" w:rsidP="006A414A"/>
    <w:p w14:paraId="5630FF3F" w14:textId="4D15256F" w:rsidR="006A414A" w:rsidRDefault="006A414A" w:rsidP="006A414A"/>
    <w:p w14:paraId="5E6B428A" w14:textId="77777777" w:rsidR="006A414A" w:rsidRDefault="006A414A" w:rsidP="006A414A"/>
    <w:p w14:paraId="00695E7D" w14:textId="77777777" w:rsidR="006A414A" w:rsidRDefault="006A414A" w:rsidP="006A414A"/>
    <w:p w14:paraId="5BE6DE7A" w14:textId="77777777" w:rsidR="006A414A" w:rsidRDefault="006A414A" w:rsidP="006A414A"/>
    <w:p w14:paraId="53C05A3A" w14:textId="77777777" w:rsidR="006A414A" w:rsidRDefault="006A414A" w:rsidP="006A414A"/>
    <w:p w14:paraId="5F6D80DB" w14:textId="77777777" w:rsidR="0004389E" w:rsidRDefault="0004389E" w:rsidP="006A414A"/>
    <w:p w14:paraId="5B21D1A7" w14:textId="77777777" w:rsidR="00B02064" w:rsidRDefault="00B02064" w:rsidP="00C12180">
      <w:pPr>
        <w:pStyle w:val="Liststycke"/>
        <w:ind w:left="0"/>
        <w:rPr>
          <w:rFonts w:eastAsia="Times New Roman" w:cs="Times New Roman"/>
          <w:kern w:val="0"/>
          <w:sz w:val="28"/>
          <w:szCs w:val="28"/>
          <w:lang w:eastAsia="sv-SE"/>
        </w:rPr>
      </w:pPr>
      <w:r w:rsidRPr="00B02064">
        <w:rPr>
          <w:rFonts w:eastAsia="Times New Roman" w:cs="Times New Roman"/>
          <w:kern w:val="0"/>
          <w:sz w:val="28"/>
          <w:szCs w:val="28"/>
          <w:lang w:eastAsia="sv-SE"/>
        </w:rPr>
        <w:t>Hur inkluderas målgruppens synpunkter och behov i utformningen av gruppernas upplägg och innehåll?</w:t>
      </w:r>
    </w:p>
    <w:p w14:paraId="509E4DB5" w14:textId="14AB13A6" w:rsidR="00B02064" w:rsidRPr="00C12180" w:rsidRDefault="00B02064" w:rsidP="00B02064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7BACBF6C" w14:textId="4A668286" w:rsidR="002E63BF" w:rsidRDefault="00C12180" w:rsidP="002E63B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3E1EB" wp14:editId="2DBA041E">
                <wp:simplePos x="0" y="0"/>
                <wp:positionH relativeFrom="column">
                  <wp:posOffset>27967</wp:posOffset>
                </wp:positionH>
                <wp:positionV relativeFrom="paragraph">
                  <wp:posOffset>116124</wp:posOffset>
                </wp:positionV>
                <wp:extent cx="5600700" cy="1038860"/>
                <wp:effectExtent l="0" t="0" r="0" b="8890"/>
                <wp:wrapNone/>
                <wp:docPr id="4" name="Textru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E75B" w14:textId="77777777" w:rsidR="002E63BF" w:rsidRDefault="002E63BF" w:rsidP="002E63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E1EB" id="Textruta 4" o:spid="_x0000_s1063" type="#_x0000_t202" style="position:absolute;margin-left:2.2pt;margin-top:9.15pt;width:441pt;height:8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EF7E75B" w14:textId="77777777" w:rsidR="002E63BF" w:rsidRDefault="002E63BF" w:rsidP="002E63BF"/>
                  </w:txbxContent>
                </v:textbox>
              </v:shape>
            </w:pict>
          </mc:Fallback>
        </mc:AlternateContent>
      </w:r>
    </w:p>
    <w:p w14:paraId="62C3A5AD" w14:textId="0E8CCB78" w:rsidR="002E63BF" w:rsidRDefault="002E63BF" w:rsidP="002E63BF"/>
    <w:p w14:paraId="219AA6D2" w14:textId="77777777" w:rsidR="002E63BF" w:rsidRDefault="002E63BF" w:rsidP="006A414A"/>
    <w:p w14:paraId="534DCFAC" w14:textId="77777777" w:rsidR="006A414A" w:rsidRDefault="006A414A" w:rsidP="006A414A"/>
    <w:p w14:paraId="0404A670" w14:textId="77777777" w:rsidR="002E63BF" w:rsidRDefault="002E63BF" w:rsidP="006A414A"/>
    <w:p w14:paraId="04F95769" w14:textId="77777777" w:rsidR="00B02064" w:rsidRDefault="00B02064" w:rsidP="00C12180">
      <w:pPr>
        <w:spacing w:after="240"/>
      </w:pPr>
    </w:p>
    <w:p w14:paraId="1A56CEE0" w14:textId="77777777" w:rsidR="00B02064" w:rsidRDefault="00B0206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2DFCF20B" w14:textId="6417ED59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särskilda strategier för att inkludera målgrupper som inte deltar? Hur görs detta?</w:t>
      </w:r>
    </w:p>
    <w:p w14:paraId="3C1F41D6" w14:textId="68016413" w:rsidR="00B02064" w:rsidRPr="00B02064" w:rsidRDefault="00B02064" w:rsidP="00B02064">
      <w:pPr>
        <w:rPr>
          <w:rFonts w:asciiTheme="minorHAnsi" w:hAnsiTheme="minorHAnsi"/>
          <w:i/>
          <w:iCs/>
        </w:rPr>
      </w:pPr>
      <w:r w:rsidRPr="00B02064">
        <w:rPr>
          <w:rFonts w:asciiTheme="minorHAnsi" w:hAnsiTheme="minorHAnsi"/>
          <w:i/>
          <w:iCs/>
        </w:rPr>
        <w:t xml:space="preserve"> </w:t>
      </w:r>
      <w:r w:rsidRPr="0072000F">
        <w:rPr>
          <w:rFonts w:asciiTheme="minorHAnsi" w:hAnsiTheme="minorHAnsi"/>
          <w:i/>
          <w:iCs/>
        </w:rPr>
        <w:t>Till exempel genom att se över tillgänglighet, kommunikationer, information om verksamheten, översättning av material, digitaliseringsbehov eller brobyggarfunktioner.</w:t>
      </w:r>
    </w:p>
    <w:p w14:paraId="21E29B5F" w14:textId="186916A1" w:rsidR="00C5031D" w:rsidRDefault="00B02064" w:rsidP="00B0206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3791B" wp14:editId="08B06F9C">
                <wp:simplePos x="0" y="0"/>
                <wp:positionH relativeFrom="column">
                  <wp:posOffset>-15240</wp:posOffset>
                </wp:positionH>
                <wp:positionV relativeFrom="paragraph">
                  <wp:posOffset>86117</wp:posOffset>
                </wp:positionV>
                <wp:extent cx="5600700" cy="1289050"/>
                <wp:effectExtent l="0" t="0" r="19050" b="25400"/>
                <wp:wrapNone/>
                <wp:docPr id="26" name="Textru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79F9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791B" id="Textruta 26" o:spid="_x0000_s1064" type="#_x0000_t202" style="position:absolute;margin-left:-1.2pt;margin-top:6.8pt;width:441pt;height:10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28679F9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C9CB259" w14:textId="2D8AD857" w:rsidR="006A414A" w:rsidRDefault="006A414A" w:rsidP="006A414A">
      <w:pPr>
        <w:pStyle w:val="Liststycke"/>
      </w:pPr>
    </w:p>
    <w:p w14:paraId="31D9CEA7" w14:textId="76C0DFAE" w:rsidR="006A414A" w:rsidRDefault="006A414A" w:rsidP="006A414A">
      <w:pPr>
        <w:pStyle w:val="Liststycke"/>
      </w:pPr>
    </w:p>
    <w:p w14:paraId="3B130133" w14:textId="77777777" w:rsidR="006A414A" w:rsidRDefault="006A414A" w:rsidP="006A414A">
      <w:pPr>
        <w:pStyle w:val="Liststycke"/>
      </w:pPr>
    </w:p>
    <w:p w14:paraId="2484DB59" w14:textId="77777777" w:rsidR="006A414A" w:rsidRDefault="006A414A" w:rsidP="006A414A">
      <w:pPr>
        <w:pStyle w:val="Liststycke"/>
      </w:pPr>
    </w:p>
    <w:p w14:paraId="0DD3E4CC" w14:textId="0F4B384D" w:rsidR="006A566A" w:rsidRDefault="006A566A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43F9DA27" w14:textId="6B705AD7" w:rsidR="00B80EFD" w:rsidRPr="00C12180" w:rsidRDefault="00B80EFD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följs effekterna av de universella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332F2EA" w14:textId="4E6E7ADB" w:rsidR="00B80EFD" w:rsidRDefault="00B02064" w:rsidP="00B80EFD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E4ACC2" wp14:editId="3D972585">
                <wp:simplePos x="0" y="0"/>
                <wp:positionH relativeFrom="column">
                  <wp:posOffset>-9525</wp:posOffset>
                </wp:positionH>
                <wp:positionV relativeFrom="paragraph">
                  <wp:posOffset>29805</wp:posOffset>
                </wp:positionV>
                <wp:extent cx="5600700" cy="1479550"/>
                <wp:effectExtent l="0" t="0" r="19050" b="25400"/>
                <wp:wrapNone/>
                <wp:docPr id="61" name="Textru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3C15" w14:textId="77777777" w:rsidR="00B80EFD" w:rsidRDefault="00B80EFD" w:rsidP="00B80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ACC2" id="Textruta 61" o:spid="_x0000_s1065" type="#_x0000_t202" style="position:absolute;margin-left:-.75pt;margin-top:2.35pt;width:441pt;height:11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48DC3C15" w14:textId="77777777" w:rsidR="00B80EFD" w:rsidRDefault="00B80EFD" w:rsidP="00B80EFD"/>
                  </w:txbxContent>
                </v:textbox>
              </v:shape>
            </w:pict>
          </mc:Fallback>
        </mc:AlternateContent>
      </w:r>
    </w:p>
    <w:p w14:paraId="349DF8AA" w14:textId="1ABC8CB3" w:rsidR="00B80EFD" w:rsidRDefault="00B80EFD" w:rsidP="00B80EFD">
      <w:pPr>
        <w:rPr>
          <w:rFonts w:ascii="Segoe UI" w:hAnsi="Segoe UI" w:cs="Segoe UI"/>
          <w:color w:val="014446"/>
          <w:sz w:val="26"/>
          <w:szCs w:val="26"/>
        </w:rPr>
      </w:pPr>
    </w:p>
    <w:p w14:paraId="6563CFC2" w14:textId="77777777" w:rsidR="00B80EFD" w:rsidRDefault="00B80EFD">
      <w:pPr>
        <w:rPr>
          <w:rFonts w:ascii="Segoe UI" w:hAnsi="Segoe UI" w:cs="Segoe UI"/>
          <w:color w:val="014446"/>
          <w:sz w:val="26"/>
          <w:szCs w:val="26"/>
        </w:rPr>
      </w:pPr>
    </w:p>
    <w:p w14:paraId="4E2BBEE6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DDC9BC7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67F84ED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70C1FCC9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1FCF0842" w14:textId="77777777" w:rsidR="00E408D6" w:rsidRDefault="00E408D6">
      <w:pPr>
        <w:rPr>
          <w:rFonts w:ascii="Segoe UI" w:hAnsi="Segoe UI" w:cs="Segoe UI"/>
          <w:color w:val="014446"/>
          <w:sz w:val="26"/>
          <w:szCs w:val="26"/>
        </w:rPr>
      </w:pPr>
    </w:p>
    <w:p w14:paraId="6BDC8F9F" w14:textId="77777777" w:rsidR="00B02064" w:rsidRDefault="00B02064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ECCE1D0" w14:textId="7F6BF680" w:rsidR="006723E1" w:rsidRPr="006A566A" w:rsidRDefault="006723E1" w:rsidP="006723E1">
      <w:pPr>
        <w:pStyle w:val="Rubrik3"/>
      </w:pPr>
      <w:r w:rsidRPr="00FD1828">
        <w:lastRenderedPageBreak/>
        <w:t xml:space="preserve">Riktade </w:t>
      </w:r>
      <w:r w:rsidRPr="006A566A">
        <w:t>föräldrastödsprogram</w:t>
      </w:r>
    </w:p>
    <w:p w14:paraId="326DC07C" w14:textId="77777777" w:rsidR="000F2CE2" w:rsidRDefault="000F2CE2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82E6ACE" w14:textId="265BFFB6" w:rsidR="0004389E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aktörer erbjuder riktade föräldraskapsstödsprogram?</w:t>
      </w:r>
      <w:r w:rsidR="000766B8" w:rsidRPr="00C12180">
        <w:rPr>
          <w:rFonts w:asciiTheme="minorHAnsi" w:hAnsiTheme="minorHAnsi"/>
          <w:sz w:val="28"/>
          <w:szCs w:val="28"/>
        </w:rPr>
        <w:t xml:space="preserve"> På vilka arenor?</w:t>
      </w:r>
    </w:p>
    <w:p w14:paraId="38E1E572" w14:textId="75065106" w:rsidR="0004389E" w:rsidRDefault="00C12180" w:rsidP="0004389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638B28" wp14:editId="6F2EEBF3">
                <wp:simplePos x="0" y="0"/>
                <wp:positionH relativeFrom="column">
                  <wp:posOffset>6161</wp:posOffset>
                </wp:positionH>
                <wp:positionV relativeFrom="paragraph">
                  <wp:posOffset>58960</wp:posOffset>
                </wp:positionV>
                <wp:extent cx="5600700" cy="1038860"/>
                <wp:effectExtent l="0" t="0" r="0" b="8890"/>
                <wp:wrapNone/>
                <wp:docPr id="24" name="Textru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8B28" id="Textruta 24" o:spid="_x0000_s1066" type="#_x0000_t202" style="position:absolute;margin-left:.5pt;margin-top:4.65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EAAC8A2" w14:textId="00F5E95D" w:rsidR="0004389E" w:rsidRDefault="0004389E" w:rsidP="0004389E"/>
    <w:p w14:paraId="6C623D20" w14:textId="77777777" w:rsidR="0004389E" w:rsidRDefault="0004389E" w:rsidP="0004389E"/>
    <w:p w14:paraId="00F4B713" w14:textId="7B761247" w:rsidR="006A414A" w:rsidRDefault="006A414A" w:rsidP="0004389E"/>
    <w:p w14:paraId="05C313F4" w14:textId="77777777" w:rsidR="006A414A" w:rsidRDefault="006A414A" w:rsidP="006A414A"/>
    <w:p w14:paraId="0C256836" w14:textId="77777777" w:rsidR="00455DE5" w:rsidRDefault="00455DE5" w:rsidP="006A414A"/>
    <w:p w14:paraId="15710029" w14:textId="77777777" w:rsidR="00455DE5" w:rsidRDefault="00455DE5" w:rsidP="006A414A"/>
    <w:p w14:paraId="069E7449" w14:textId="77777777" w:rsidR="006A414A" w:rsidRDefault="006A414A" w:rsidP="006A414A"/>
    <w:p w14:paraId="196464BC" w14:textId="640198FB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yrkespersoner är utbildade i kommunens riktade föräldraskapsstödsprogram?</w:t>
      </w:r>
    </w:p>
    <w:p w14:paraId="092F43B1" w14:textId="52418BD6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47D4C2" wp14:editId="2938F5E2">
                <wp:simplePos x="0" y="0"/>
                <wp:positionH relativeFrom="column">
                  <wp:posOffset>2202</wp:posOffset>
                </wp:positionH>
                <wp:positionV relativeFrom="paragraph">
                  <wp:posOffset>85725</wp:posOffset>
                </wp:positionV>
                <wp:extent cx="5600700" cy="1038860"/>
                <wp:effectExtent l="0" t="0" r="0" b="8890"/>
                <wp:wrapNone/>
                <wp:docPr id="22" name="Textru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0B16B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D4C2" id="Textruta 22" o:spid="_x0000_s1067" type="#_x0000_t202" style="position:absolute;margin-left:.15pt;margin-top:6.75pt;width:441pt;height:8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5FA0B16B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21D46DC" w14:textId="1207ECC2" w:rsidR="006A414A" w:rsidRDefault="006A414A" w:rsidP="006A414A"/>
    <w:p w14:paraId="756B256F" w14:textId="0CC7B971" w:rsidR="006A414A" w:rsidRDefault="006A414A" w:rsidP="006A414A"/>
    <w:p w14:paraId="4095DCE6" w14:textId="504A3E73" w:rsidR="006A414A" w:rsidRDefault="006A414A" w:rsidP="006A414A"/>
    <w:p w14:paraId="7C31D6D6" w14:textId="3EC01DBA" w:rsidR="006A414A" w:rsidRDefault="006A414A" w:rsidP="006A414A"/>
    <w:p w14:paraId="24129EA1" w14:textId="08E05610" w:rsidR="006A414A" w:rsidRDefault="006A414A" w:rsidP="006A414A"/>
    <w:p w14:paraId="57422FB6" w14:textId="74553941" w:rsidR="006A414A" w:rsidRDefault="006A414A" w:rsidP="006A414A"/>
    <w:p w14:paraId="489F2114" w14:textId="77777777" w:rsidR="00CF3520" w:rsidRDefault="00CF3520" w:rsidP="006A414A"/>
    <w:p w14:paraId="3802777C" w14:textId="531CBED7" w:rsidR="000766B8" w:rsidRPr="00C12180" w:rsidRDefault="000766B8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ser förutsättningarna ut för personer som är utbildade i programmen att vara aktiva som gruppledare</w:t>
      </w:r>
      <w:r w:rsidR="00420C27" w:rsidRPr="00C12180">
        <w:rPr>
          <w:rFonts w:asciiTheme="minorHAnsi" w:hAnsiTheme="minorHAnsi"/>
          <w:sz w:val="28"/>
          <w:szCs w:val="28"/>
        </w:rPr>
        <w:t xml:space="preserve"> (tid, ersättning)</w:t>
      </w:r>
      <w:r w:rsidRPr="00C12180">
        <w:rPr>
          <w:rFonts w:asciiTheme="minorHAnsi" w:hAnsiTheme="minorHAnsi"/>
          <w:sz w:val="28"/>
          <w:szCs w:val="28"/>
        </w:rPr>
        <w:t>?</w:t>
      </w:r>
    </w:p>
    <w:p w14:paraId="3BC7B65E" w14:textId="77777777" w:rsidR="00CF3520" w:rsidRDefault="00CF3520" w:rsidP="00CF3520">
      <w:pPr>
        <w:pStyle w:val="Liststycke"/>
      </w:pPr>
    </w:p>
    <w:p w14:paraId="4C055828" w14:textId="3061D7BC" w:rsidR="00CF3520" w:rsidRDefault="00CF352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07C3F4" wp14:editId="42519D76">
                <wp:simplePos x="0" y="0"/>
                <wp:positionH relativeFrom="column">
                  <wp:posOffset>2837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0" b="8890"/>
                <wp:wrapNone/>
                <wp:docPr id="62" name="Textru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7368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C3F4" id="Textruta 62" o:spid="_x0000_s1068" type="#_x0000_t202" style="position:absolute;left:0;text-align:left;margin-left:.2pt;margin-top:.7pt;width:441pt;height:8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26677368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29E17469" w14:textId="77777777" w:rsidR="00CF3520" w:rsidRDefault="00CF3520" w:rsidP="00CF3520">
      <w:pPr>
        <w:pStyle w:val="Liststycke"/>
      </w:pPr>
    </w:p>
    <w:p w14:paraId="43BD37F4" w14:textId="77777777" w:rsidR="00CF3520" w:rsidRDefault="00CF3520" w:rsidP="00CF3520">
      <w:pPr>
        <w:pStyle w:val="Liststycke"/>
      </w:pPr>
    </w:p>
    <w:p w14:paraId="48631C43" w14:textId="77777777" w:rsidR="00CF3520" w:rsidRDefault="00CF3520" w:rsidP="00CF3520">
      <w:pPr>
        <w:pStyle w:val="Liststycke"/>
      </w:pPr>
    </w:p>
    <w:p w14:paraId="34D132A7" w14:textId="77777777" w:rsidR="00CF3520" w:rsidRDefault="00CF3520" w:rsidP="00CF3520">
      <w:pPr>
        <w:pStyle w:val="Liststycke"/>
      </w:pPr>
    </w:p>
    <w:p w14:paraId="6DD7FDCD" w14:textId="77777777" w:rsidR="00CF3520" w:rsidRDefault="00CF3520" w:rsidP="00CF3520">
      <w:pPr>
        <w:pStyle w:val="Liststycke"/>
      </w:pPr>
    </w:p>
    <w:p w14:paraId="0E5B99E7" w14:textId="77777777" w:rsidR="00CF3520" w:rsidRDefault="00CF3520" w:rsidP="00CF3520">
      <w:pPr>
        <w:pStyle w:val="Liststycke"/>
      </w:pPr>
    </w:p>
    <w:p w14:paraId="2EDC2888" w14:textId="77777777" w:rsidR="00CF3520" w:rsidRDefault="00CF3520" w:rsidP="00CF3520">
      <w:pPr>
        <w:pStyle w:val="Liststycke"/>
      </w:pPr>
    </w:p>
    <w:p w14:paraId="7DA8D9D7" w14:textId="77777777" w:rsidR="000F2CE2" w:rsidRDefault="000766B8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gruppledarna möjlighet till kompetensutveckling och </w:t>
      </w:r>
      <w:r w:rsidR="004248EF" w:rsidRPr="00C12180">
        <w:rPr>
          <w:rFonts w:asciiTheme="minorHAnsi" w:hAnsiTheme="minorHAnsi"/>
          <w:sz w:val="28"/>
          <w:szCs w:val="28"/>
        </w:rPr>
        <w:t>fort</w:t>
      </w:r>
      <w:r w:rsidRPr="00C12180">
        <w:rPr>
          <w:rFonts w:asciiTheme="minorHAnsi" w:hAnsiTheme="minorHAnsi"/>
          <w:sz w:val="28"/>
          <w:szCs w:val="28"/>
        </w:rPr>
        <w:t>utbildning</w:t>
      </w:r>
      <w:r w:rsidR="004248EF" w:rsidRPr="00C12180">
        <w:rPr>
          <w:rFonts w:asciiTheme="minorHAnsi" w:hAnsiTheme="minorHAnsi"/>
          <w:sz w:val="28"/>
          <w:szCs w:val="28"/>
        </w:rPr>
        <w:t xml:space="preserve">? </w:t>
      </w:r>
    </w:p>
    <w:p w14:paraId="7E8CEE6A" w14:textId="377E26F2" w:rsidR="004248EF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0F2CE2">
        <w:rPr>
          <w:rFonts w:asciiTheme="minorHAnsi" w:hAnsiTheme="minorHAnsi"/>
          <w:i/>
          <w:iCs/>
        </w:rPr>
        <w:t>Till exempel rörande genusperspektiv, jämställdhet, hbtqi, funktionsnedsättning/ funktionsrätt.</w:t>
      </w:r>
      <w:r w:rsidRPr="000F2CE2">
        <w:rPr>
          <w:rFonts w:asciiTheme="minorHAnsi" w:hAnsiTheme="minorHAnsi"/>
        </w:rPr>
        <w:t xml:space="preserve"> </w:t>
      </w:r>
    </w:p>
    <w:p w14:paraId="51AE9E7F" w14:textId="0E25219A" w:rsidR="000766B8" w:rsidRPr="004248EF" w:rsidRDefault="00C12180" w:rsidP="004248EF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295CB" wp14:editId="1E02FB93">
                <wp:simplePos x="0" y="0"/>
                <wp:positionH relativeFrom="column">
                  <wp:posOffset>7741</wp:posOffset>
                </wp:positionH>
                <wp:positionV relativeFrom="paragraph">
                  <wp:posOffset>86698</wp:posOffset>
                </wp:positionV>
                <wp:extent cx="5600700" cy="1038860"/>
                <wp:effectExtent l="0" t="0" r="0" b="8890"/>
                <wp:wrapNone/>
                <wp:docPr id="63" name="Textrut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BECD" w14:textId="77777777" w:rsidR="00CF3520" w:rsidRDefault="00CF3520" w:rsidP="00CF3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95CB" id="Textruta 63" o:spid="_x0000_s1069" type="#_x0000_t202" style="position:absolute;left:0;text-align:left;margin-left:.6pt;margin-top:6.85pt;width:441pt;height:8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CD6BECD" w14:textId="77777777" w:rsidR="00CF3520" w:rsidRDefault="00CF3520" w:rsidP="00CF3520"/>
                  </w:txbxContent>
                </v:textbox>
              </v:shape>
            </w:pict>
          </mc:Fallback>
        </mc:AlternateContent>
      </w:r>
    </w:p>
    <w:p w14:paraId="3C181BF2" w14:textId="6EE624F8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2F88C88C" w14:textId="76D4AF02" w:rsid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1F0F0F6" w14:textId="012C6DB2" w:rsidR="004248EF" w:rsidRPr="004248EF" w:rsidRDefault="004248EF" w:rsidP="004248E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0BC119D4" w14:textId="6B750DA0" w:rsid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B0B0D66" w14:textId="77777777" w:rsidR="00CF3520" w:rsidRPr="00CF3520" w:rsidRDefault="00CF3520" w:rsidP="00CF3520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5D173D8A" w14:textId="34DC6329" w:rsidR="006A414A" w:rsidRDefault="006A414A" w:rsidP="006A414A"/>
    <w:p w14:paraId="3B7931C0" w14:textId="18DDB8CE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många föräldrar kan erbjudas riktade föräldraskapsstödsprogram?</w:t>
      </w:r>
    </w:p>
    <w:p w14:paraId="408C17A4" w14:textId="1D7C5BC9" w:rsidR="0061783E" w:rsidRDefault="0061783E" w:rsidP="006178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D8CB9B" wp14:editId="2173FE28">
                <wp:simplePos x="0" y="0"/>
                <wp:positionH relativeFrom="column">
                  <wp:posOffset>41113</wp:posOffset>
                </wp:positionH>
                <wp:positionV relativeFrom="paragraph">
                  <wp:posOffset>161925</wp:posOffset>
                </wp:positionV>
                <wp:extent cx="5600700" cy="1038860"/>
                <wp:effectExtent l="0" t="0" r="19050" b="27940"/>
                <wp:wrapNone/>
                <wp:docPr id="21" name="Textru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12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9B" id="Textruta 21" o:spid="_x0000_s1070" type="#_x0000_t202" style="position:absolute;margin-left:3.25pt;margin-top:12.75pt;width:441pt;height:8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6C912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CAC3222" w14:textId="547FF1D6" w:rsidR="0061783E" w:rsidRDefault="0061783E" w:rsidP="0061783E"/>
    <w:p w14:paraId="079059D3" w14:textId="7856AAF4" w:rsidR="006A414A" w:rsidRDefault="006A414A" w:rsidP="006A414A"/>
    <w:p w14:paraId="10266068" w14:textId="2D1CB5F2" w:rsidR="006A414A" w:rsidRDefault="006A414A" w:rsidP="006A414A"/>
    <w:p w14:paraId="48AACC5E" w14:textId="34E9F708" w:rsidR="006A414A" w:rsidRDefault="006A414A" w:rsidP="006A414A"/>
    <w:p w14:paraId="4C79AE1C" w14:textId="371A0398" w:rsidR="006A414A" w:rsidRDefault="006A414A" w:rsidP="006A414A"/>
    <w:p w14:paraId="2C39D0ED" w14:textId="52CA8545" w:rsidR="006A414A" w:rsidRDefault="006A414A" w:rsidP="006A414A"/>
    <w:p w14:paraId="447DD618" w14:textId="4E807876" w:rsidR="0061783E" w:rsidRPr="00C12180" w:rsidRDefault="0061783E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3BE2AE08" w14:textId="3DB3B4B9" w:rsidR="00DB58A5" w:rsidRPr="00C12180" w:rsidRDefault="0061783E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inkluderas målgruppens synpunkter och behov i utformningen av verksamhetens upplägg och innehåll? </w:t>
      </w:r>
    </w:p>
    <w:p w14:paraId="6BC5489D" w14:textId="77777777" w:rsidR="000F2CE2" w:rsidRPr="00C12180" w:rsidRDefault="000F2CE2" w:rsidP="000F2CE2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3E9F433A" w14:textId="46D9ECE2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F3299F5" wp14:editId="136357AD">
                <wp:simplePos x="0" y="0"/>
                <wp:positionH relativeFrom="column">
                  <wp:posOffset>-28156</wp:posOffset>
                </wp:positionH>
                <wp:positionV relativeFrom="paragraph">
                  <wp:posOffset>53542</wp:posOffset>
                </wp:positionV>
                <wp:extent cx="5600700" cy="1038860"/>
                <wp:effectExtent l="0" t="0" r="19050" b="27940"/>
                <wp:wrapNone/>
                <wp:docPr id="409601837" name="Textruta 409601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DAB4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99F5" id="Textruta 409601837" o:spid="_x0000_s1071" type="#_x0000_t202" style="position:absolute;margin-left:-2.2pt;margin-top:4.2pt;width:441pt;height:81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ADNxdb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28EDAB4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5F4C8CF9" w14:textId="77777777" w:rsidR="006A414A" w:rsidRDefault="006A414A" w:rsidP="006A414A"/>
    <w:p w14:paraId="45F887F5" w14:textId="77777777" w:rsidR="00C12180" w:rsidRDefault="00C12180" w:rsidP="006A414A"/>
    <w:p w14:paraId="75FBAFE1" w14:textId="77777777" w:rsidR="00C12180" w:rsidRDefault="00C12180" w:rsidP="006A414A"/>
    <w:p w14:paraId="6C73A4B2" w14:textId="77777777" w:rsidR="00C12180" w:rsidRDefault="00C12180" w:rsidP="006A414A"/>
    <w:p w14:paraId="3AE065C9" w14:textId="77777777" w:rsidR="00C12180" w:rsidRDefault="00C12180" w:rsidP="006A414A"/>
    <w:p w14:paraId="16F8F586" w14:textId="77777777" w:rsidR="00C12180" w:rsidRDefault="00C12180" w:rsidP="006A414A"/>
    <w:p w14:paraId="04F13BF9" w14:textId="77777777" w:rsidR="00C12180" w:rsidRDefault="00C12180" w:rsidP="00C12180">
      <w:pPr>
        <w:ind w:left="360"/>
        <w:rPr>
          <w:rFonts w:asciiTheme="minorHAnsi" w:hAnsiTheme="minorHAnsi"/>
          <w:sz w:val="28"/>
          <w:szCs w:val="28"/>
        </w:rPr>
      </w:pPr>
    </w:p>
    <w:p w14:paraId="2B55FB0B" w14:textId="77777777" w:rsidR="00C12180" w:rsidRDefault="006723E1" w:rsidP="00C12180">
      <w:r w:rsidRPr="00C12180">
        <w:rPr>
          <w:rFonts w:asciiTheme="minorHAnsi" w:hAnsiTheme="minorHAnsi"/>
          <w:sz w:val="28"/>
          <w:szCs w:val="28"/>
        </w:rPr>
        <w:t>Finns det målgrupper som inte tar del av riktade föräldraskapsstödsprogram?</w:t>
      </w:r>
      <w:r w:rsidRPr="006723E1">
        <w:t xml:space="preserve"> </w:t>
      </w:r>
    </w:p>
    <w:p w14:paraId="559B2E65" w14:textId="1F76CAFC" w:rsidR="00CF3520" w:rsidRPr="00C12180" w:rsidRDefault="004248EF" w:rsidP="00C12180">
      <w:pPr>
        <w:rPr>
          <w:rFonts w:asciiTheme="minorHAnsi" w:hAnsiTheme="minorHAnsi"/>
        </w:rPr>
      </w:pPr>
      <w:r w:rsidRPr="00C12180">
        <w:rPr>
          <w:rFonts w:asciiTheme="minorHAnsi" w:hAnsiTheme="minorHAnsi"/>
          <w:i/>
          <w:iCs/>
        </w:rPr>
        <w:t>Målgruppsanalys</w:t>
      </w:r>
      <w:r w:rsidR="00CF3520" w:rsidRPr="00C12180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C12180">
        <w:rPr>
          <w:rFonts w:asciiTheme="minorHAnsi" w:hAnsiTheme="minorHAnsi"/>
          <w:i/>
          <w:iCs/>
        </w:rPr>
        <w:t>, Socioekonomi.</w:t>
      </w:r>
    </w:p>
    <w:p w14:paraId="23BD50AA" w14:textId="0BE51CFF" w:rsidR="00CF3520" w:rsidRDefault="00C12180" w:rsidP="00CF3520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9ACFBE" wp14:editId="684AC184">
                <wp:simplePos x="0" y="0"/>
                <wp:positionH relativeFrom="column">
                  <wp:posOffset>40478</wp:posOffset>
                </wp:positionH>
                <wp:positionV relativeFrom="paragraph">
                  <wp:posOffset>161425</wp:posOffset>
                </wp:positionV>
                <wp:extent cx="5600700" cy="1038860"/>
                <wp:effectExtent l="0" t="0" r="0" b="8890"/>
                <wp:wrapNone/>
                <wp:docPr id="20" name="Textru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2579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CFBE" id="Textruta 20" o:spid="_x0000_s1072" type="#_x0000_t202" style="position:absolute;left:0;text-align:left;margin-left:3.2pt;margin-top:12.7pt;width:441pt;height:8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2192579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9D410A7" w14:textId="41E867DB" w:rsidR="006A414A" w:rsidRDefault="006A414A" w:rsidP="006A414A"/>
    <w:p w14:paraId="01D94D2F" w14:textId="542621A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4A330756" w14:textId="732CDE1A" w:rsidR="006A414A" w:rsidRDefault="006A414A" w:rsidP="006A414A"/>
    <w:p w14:paraId="6E680BA4" w14:textId="4BC57767" w:rsidR="006A414A" w:rsidRDefault="006A414A" w:rsidP="006A414A"/>
    <w:p w14:paraId="60843649" w14:textId="5748ADC7" w:rsidR="006723E1" w:rsidRPr="00C12180" w:rsidRDefault="006723E1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särskilda strategier för att inkludera målgrupper som inte deltar? Hur görs detta?</w:t>
      </w:r>
    </w:p>
    <w:p w14:paraId="1665508D" w14:textId="1D0A4E7B" w:rsidR="000F2CE2" w:rsidRPr="000F2CE2" w:rsidRDefault="000F2CE2" w:rsidP="000F2CE2">
      <w:pPr>
        <w:rPr>
          <w:i/>
          <w:iCs/>
        </w:rPr>
      </w:pPr>
      <w:r w:rsidRPr="0072000F">
        <w:rPr>
          <w:rFonts w:asciiTheme="minorHAnsi" w:hAnsiTheme="minorHAnsi"/>
          <w:i/>
          <w:iCs/>
        </w:rPr>
        <w:t>Till exempel genom att se över tillgänglighet, kommunikationer, information om verksamheten, översättning av material, digitaliseringsbehov eller brobyggarfunktioner.</w:t>
      </w:r>
    </w:p>
    <w:p w14:paraId="5DB01897" w14:textId="770C1158" w:rsidR="00CF3520" w:rsidRDefault="00CF3520" w:rsidP="00CF3520">
      <w:pPr>
        <w:pStyle w:val="Liststycke"/>
      </w:pPr>
    </w:p>
    <w:p w14:paraId="50DCD7DB" w14:textId="39DE2878" w:rsidR="006A414A" w:rsidRDefault="000F2CE2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8D6BE9" wp14:editId="009C6BC7">
                <wp:simplePos x="0" y="0"/>
                <wp:positionH relativeFrom="column">
                  <wp:posOffset>43788</wp:posOffset>
                </wp:positionH>
                <wp:positionV relativeFrom="paragraph">
                  <wp:posOffset>24521</wp:posOffset>
                </wp:positionV>
                <wp:extent cx="5600700" cy="1381327"/>
                <wp:effectExtent l="0" t="0" r="12700" b="15875"/>
                <wp:wrapNone/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81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132D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6BE9" id="Textruta 18" o:spid="_x0000_s1073" type="#_x0000_t202" style="position:absolute;margin-left:3.45pt;margin-top:1.95pt;width:441pt;height:10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44A132D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077C86F" w14:textId="47FFC2BA" w:rsidR="006A414A" w:rsidRDefault="006A414A" w:rsidP="006A414A"/>
    <w:p w14:paraId="4DD9037B" w14:textId="61360F44" w:rsidR="006A414A" w:rsidRDefault="006A414A" w:rsidP="006A414A"/>
    <w:p w14:paraId="2FD671B0" w14:textId="77777777" w:rsidR="006A414A" w:rsidRDefault="006A414A" w:rsidP="006A414A"/>
    <w:p w14:paraId="76D21E52" w14:textId="77777777" w:rsidR="006A414A" w:rsidRDefault="006A414A" w:rsidP="006A414A"/>
    <w:p w14:paraId="65B4820D" w14:textId="77777777" w:rsidR="006A414A" w:rsidRDefault="006A414A" w:rsidP="006A414A"/>
    <w:p w14:paraId="4E47D065" w14:textId="3EA8B8A3" w:rsidR="006A414A" w:rsidRDefault="006A414A" w:rsidP="006A414A"/>
    <w:p w14:paraId="4B2378FE" w14:textId="606B64F3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följs effekterna av de riktade programmen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0474C597" w14:textId="4B0AE3BB" w:rsidR="006723E1" w:rsidRPr="006723E1" w:rsidRDefault="000F2CE2" w:rsidP="006723E1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D3E50E" wp14:editId="1C1E494B">
                <wp:simplePos x="0" y="0"/>
                <wp:positionH relativeFrom="column">
                  <wp:posOffset>-5080</wp:posOffset>
                </wp:positionH>
                <wp:positionV relativeFrom="paragraph">
                  <wp:posOffset>49490</wp:posOffset>
                </wp:positionV>
                <wp:extent cx="5600700" cy="1038860"/>
                <wp:effectExtent l="0" t="0" r="0" b="8890"/>
                <wp:wrapNone/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D32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E50E" id="Textruta 17" o:spid="_x0000_s1074" type="#_x0000_t202" style="position:absolute;margin-left:-.4pt;margin-top:3.9pt;width:441pt;height:8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0B6D32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CFFC6F" w14:textId="00049669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7B184191" w14:textId="19DC5509" w:rsidR="000F2CE2" w:rsidRPr="00FD1828" w:rsidRDefault="006723E1" w:rsidP="00FD1828">
      <w:pPr>
        <w:pStyle w:val="Rubrik3"/>
      </w:pPr>
      <w:r w:rsidRPr="00FD1828">
        <w:lastRenderedPageBreak/>
        <w:t>Föräldraföreläsningar</w:t>
      </w:r>
    </w:p>
    <w:p w14:paraId="757F35D5" w14:textId="24EB6DDA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teman handlar föräldraföreläsningarna om?</w:t>
      </w:r>
      <w:r w:rsidR="00455DE5" w:rsidRPr="00C12180">
        <w:rPr>
          <w:rFonts w:asciiTheme="minorHAnsi" w:hAnsiTheme="minorHAnsi"/>
          <w:sz w:val="28"/>
          <w:szCs w:val="28"/>
        </w:rPr>
        <w:t xml:space="preserve"> Hur många föreläsningar erbjuds under ett år?</w:t>
      </w:r>
    </w:p>
    <w:p w14:paraId="2AE8EE11" w14:textId="7654BB97" w:rsidR="006A414A" w:rsidRPr="00A1188B" w:rsidRDefault="00CA5168" w:rsidP="006A414A">
      <w:pPr>
        <w:rPr>
          <w:rStyle w:val="text-format-content"/>
          <w:rFonts w:asciiTheme="minorHAnsi" w:eastAsiaTheme="minorHAnsi" w:hAnsiTheme="minorHAnsi" w:cstheme="minorBidi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A492D7" wp14:editId="05A1D0EC">
                <wp:simplePos x="0" y="0"/>
                <wp:positionH relativeFrom="column">
                  <wp:posOffset>37276</wp:posOffset>
                </wp:positionH>
                <wp:positionV relativeFrom="paragraph">
                  <wp:posOffset>50651</wp:posOffset>
                </wp:positionV>
                <wp:extent cx="5600700" cy="1038860"/>
                <wp:effectExtent l="0" t="0" r="0" b="8890"/>
                <wp:wrapNone/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43F72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92D7" id="Textruta 16" o:spid="_x0000_s1075" type="#_x0000_t202" style="position:absolute;margin-left:2.95pt;margin-top:4pt;width:441pt;height:81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1AF43F72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DE828AA" w14:textId="6E2B1EEF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F4B841B" w14:textId="67802A4A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7971B53" w14:textId="6CDDB4CB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68E37275" w14:textId="6A83A54C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2E449E9" w14:textId="77777777" w:rsidR="006A414A" w:rsidRPr="00A1188B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7B96C0B" w14:textId="09E396C0" w:rsidR="006A414A" w:rsidRDefault="006A414A" w:rsidP="006A414A"/>
    <w:p w14:paraId="435FF1D9" w14:textId="090B3C51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målgrupper (</w:t>
      </w:r>
      <w:proofErr w:type="gramStart"/>
      <w:r w:rsidRPr="00C12180">
        <w:rPr>
          <w:rFonts w:asciiTheme="minorHAnsi" w:hAnsiTheme="minorHAnsi"/>
          <w:sz w:val="28"/>
          <w:szCs w:val="28"/>
        </w:rPr>
        <w:t>t ex</w:t>
      </w:r>
      <w:proofErr w:type="gramEnd"/>
      <w:r w:rsidRPr="00C12180">
        <w:rPr>
          <w:rFonts w:asciiTheme="minorHAnsi" w:hAnsiTheme="minorHAnsi"/>
          <w:sz w:val="28"/>
          <w:szCs w:val="28"/>
        </w:rPr>
        <w:t xml:space="preserve"> åldersgrupper) erbjuds föräldraföreläsningarna? </w:t>
      </w:r>
    </w:p>
    <w:p w14:paraId="7E436D56" w14:textId="0F15AF58" w:rsidR="00455DE5" w:rsidRDefault="00C12180" w:rsidP="006A414A"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480BD6" wp14:editId="29D40D9A">
                <wp:simplePos x="0" y="0"/>
                <wp:positionH relativeFrom="column">
                  <wp:posOffset>29845</wp:posOffset>
                </wp:positionH>
                <wp:positionV relativeFrom="paragraph">
                  <wp:posOffset>130013</wp:posOffset>
                </wp:positionV>
                <wp:extent cx="5600700" cy="1038860"/>
                <wp:effectExtent l="0" t="0" r="0" b="8890"/>
                <wp:wrapNone/>
                <wp:docPr id="2145393733" name="Textruta 2145393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26DE1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0BD6" id="Textruta 2145393733" o:spid="_x0000_s1076" type="#_x0000_t202" style="position:absolute;margin-left:2.35pt;margin-top:10.25pt;width:441pt;height:81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CE26DE1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062B6F6A" w14:textId="2FE65459" w:rsidR="00455DE5" w:rsidRDefault="00455DE5" w:rsidP="006A414A"/>
    <w:p w14:paraId="391E7006" w14:textId="680427EE" w:rsidR="00C12180" w:rsidRDefault="00C12180" w:rsidP="006A414A"/>
    <w:p w14:paraId="57902A9D" w14:textId="37B385BC" w:rsidR="00C12180" w:rsidRDefault="00C12180" w:rsidP="006A414A"/>
    <w:p w14:paraId="63B2B337" w14:textId="3ECAE611" w:rsidR="00C12180" w:rsidRDefault="00C12180" w:rsidP="006A414A"/>
    <w:p w14:paraId="5A723962" w14:textId="33D6C246" w:rsidR="00C12180" w:rsidRDefault="00C12180" w:rsidP="006A414A"/>
    <w:p w14:paraId="69F6FD4A" w14:textId="619ABE46" w:rsidR="00455DE5" w:rsidRPr="00C12180" w:rsidRDefault="00455DE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DBC0A95" w14:textId="77777777" w:rsidR="00DB58A5" w:rsidRPr="00C12180" w:rsidRDefault="0061783E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</w:t>
      </w:r>
      <w:r w:rsidR="00ED349C" w:rsidRPr="00C12180">
        <w:rPr>
          <w:rFonts w:asciiTheme="minorHAnsi" w:hAnsiTheme="minorHAnsi"/>
          <w:sz w:val="28"/>
          <w:szCs w:val="28"/>
        </w:rPr>
        <w:t>v föreläsningarnas</w:t>
      </w:r>
      <w:r w:rsidRPr="00C12180">
        <w:rPr>
          <w:rFonts w:asciiTheme="minorHAnsi" w:hAnsiTheme="minorHAnsi"/>
          <w:sz w:val="28"/>
          <w:szCs w:val="28"/>
        </w:rPr>
        <w:t xml:space="preserve"> upplägg och innehåll?</w:t>
      </w:r>
    </w:p>
    <w:p w14:paraId="500EE943" w14:textId="7B2EBF92" w:rsidR="00A1188B" w:rsidRPr="000F2CE2" w:rsidRDefault="000F2CE2" w:rsidP="000F2CE2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682C3AE0" w14:textId="3F9E20B7" w:rsidR="00710156" w:rsidRPr="00A1188B" w:rsidRDefault="00C12180" w:rsidP="00A1188B">
      <w:pPr>
        <w:rPr>
          <w:rFonts w:ascii="Segoe UI" w:hAnsi="Segoe UI" w:cs="Segoe UI"/>
          <w:color w:val="242424"/>
        </w:rPr>
      </w:pPr>
      <w:r w:rsidRPr="00A1188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24224C" wp14:editId="61440CCC">
                <wp:simplePos x="0" y="0"/>
                <wp:positionH relativeFrom="column">
                  <wp:posOffset>36911</wp:posOffset>
                </wp:positionH>
                <wp:positionV relativeFrom="paragraph">
                  <wp:posOffset>46126</wp:posOffset>
                </wp:positionV>
                <wp:extent cx="5600700" cy="1038860"/>
                <wp:effectExtent l="0" t="0" r="0" b="8890"/>
                <wp:wrapNone/>
                <wp:docPr id="1708194176" name="Textruta 1708194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6C8FC" w14:textId="77777777" w:rsidR="00A1188B" w:rsidRDefault="00A1188B" w:rsidP="00A11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24C" id="Textruta 1708194176" o:spid="_x0000_s1077" type="#_x0000_t202" style="position:absolute;margin-left:2.9pt;margin-top:3.65pt;width:441pt;height:8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986C8FC" w14:textId="77777777" w:rsidR="00A1188B" w:rsidRDefault="00A1188B" w:rsidP="00A1188B"/>
                  </w:txbxContent>
                </v:textbox>
              </v:shape>
            </w:pict>
          </mc:Fallback>
        </mc:AlternateContent>
      </w:r>
    </w:p>
    <w:p w14:paraId="671797B7" w14:textId="68F950D0" w:rsidR="00A1188B" w:rsidRPr="00A1188B" w:rsidRDefault="00A1188B" w:rsidP="00A1188B">
      <w:pPr>
        <w:rPr>
          <w:rFonts w:ascii="Segoe UI" w:hAnsi="Segoe UI" w:cs="Segoe UI"/>
          <w:color w:val="014446"/>
        </w:rPr>
      </w:pPr>
    </w:p>
    <w:p w14:paraId="15EAA2E5" w14:textId="59E7A746" w:rsidR="006A414A" w:rsidRPr="00A1188B" w:rsidRDefault="006A414A" w:rsidP="006A414A"/>
    <w:p w14:paraId="0A0D1F13" w14:textId="5C1056C1" w:rsidR="006A414A" w:rsidRPr="00A1188B" w:rsidRDefault="006A414A" w:rsidP="006A414A"/>
    <w:p w14:paraId="74016AAD" w14:textId="3040736D" w:rsidR="006A414A" w:rsidRPr="00A1188B" w:rsidRDefault="006A414A" w:rsidP="006A414A"/>
    <w:p w14:paraId="630342F4" w14:textId="77777777" w:rsidR="00A1188B" w:rsidRPr="00C12180" w:rsidRDefault="00A1188B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E5303A2" w14:textId="46687872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A0E3C5E" wp14:editId="6477EE32">
                <wp:simplePos x="0" y="0"/>
                <wp:positionH relativeFrom="column">
                  <wp:posOffset>34992</wp:posOffset>
                </wp:positionH>
                <wp:positionV relativeFrom="paragraph">
                  <wp:posOffset>344873</wp:posOffset>
                </wp:positionV>
                <wp:extent cx="5600700" cy="1038860"/>
                <wp:effectExtent l="0" t="0" r="0" b="8890"/>
                <wp:wrapNone/>
                <wp:docPr id="430746695" name="Textruta 430746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E004A" w14:textId="77777777" w:rsidR="00DB58A5" w:rsidRDefault="00DB58A5" w:rsidP="00DB58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3C5E" id="Textruta 430746695" o:spid="_x0000_s1078" type="#_x0000_t202" style="position:absolute;margin-left:2.75pt;margin-top:27.15pt;width:441pt;height:81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1BE004A" w14:textId="77777777" w:rsidR="00DB58A5" w:rsidRDefault="00DB58A5" w:rsidP="00DB58A5"/>
                  </w:txbxContent>
                </v:textbox>
              </v:shape>
            </w:pict>
          </mc:Fallback>
        </mc:AlternateContent>
      </w:r>
      <w:r w:rsidR="00930E56" w:rsidRPr="00C12180">
        <w:rPr>
          <w:rFonts w:asciiTheme="minorHAnsi" w:hAnsiTheme="minorHAnsi"/>
          <w:sz w:val="28"/>
          <w:szCs w:val="28"/>
        </w:rPr>
        <w:t xml:space="preserve">Vilka </w:t>
      </w:r>
      <w:r w:rsidR="00545890" w:rsidRPr="00C12180">
        <w:rPr>
          <w:rFonts w:asciiTheme="minorHAnsi" w:hAnsiTheme="minorHAnsi"/>
          <w:sz w:val="28"/>
          <w:szCs w:val="28"/>
        </w:rPr>
        <w:t>ä</w:t>
      </w:r>
      <w:r w:rsidR="00930E56" w:rsidRPr="00C12180">
        <w:rPr>
          <w:rFonts w:asciiTheme="minorHAnsi" w:hAnsiTheme="minorHAnsi"/>
          <w:sz w:val="28"/>
          <w:szCs w:val="28"/>
        </w:rPr>
        <w:t xml:space="preserve">r de önskade effekterna av </w:t>
      </w:r>
      <w:r w:rsidR="00545890" w:rsidRPr="00C12180">
        <w:rPr>
          <w:rFonts w:asciiTheme="minorHAnsi" w:hAnsiTheme="minorHAnsi"/>
          <w:sz w:val="28"/>
          <w:szCs w:val="28"/>
        </w:rPr>
        <w:t xml:space="preserve">föreläsningarna? </w:t>
      </w:r>
    </w:p>
    <w:p w14:paraId="08D40FF0" w14:textId="77777777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2AEB79C4" w14:textId="1B5C095D" w:rsid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0FCD30C6" w14:textId="653D4908" w:rsidR="00DB58A5" w:rsidRPr="00DB58A5" w:rsidRDefault="00DB58A5" w:rsidP="00DB58A5">
      <w:pPr>
        <w:rPr>
          <w:rStyle w:val="text-format-content"/>
          <w:rFonts w:asciiTheme="minorHAnsi" w:eastAsiaTheme="minorHAnsi" w:hAnsiTheme="minorHAnsi" w:cstheme="minorBidi"/>
        </w:rPr>
      </w:pPr>
    </w:p>
    <w:p w14:paraId="5A57B4C0" w14:textId="0B654082" w:rsidR="00DB58A5" w:rsidRPr="00DB58A5" w:rsidRDefault="00DB58A5" w:rsidP="00DB58A5">
      <w:pPr>
        <w:pStyle w:val="Liststycke"/>
        <w:rPr>
          <w:rStyle w:val="text-format-content"/>
        </w:rPr>
      </w:pPr>
    </w:p>
    <w:p w14:paraId="3BFF9E8E" w14:textId="77777777" w:rsidR="00DB58A5" w:rsidRPr="00DB58A5" w:rsidRDefault="00DB58A5" w:rsidP="00DB58A5">
      <w:pPr>
        <w:pStyle w:val="Liststycke"/>
        <w:rPr>
          <w:rStyle w:val="text-format-content"/>
        </w:rPr>
      </w:pPr>
    </w:p>
    <w:p w14:paraId="090EB624" w14:textId="77777777" w:rsidR="00DB58A5" w:rsidRPr="00C12180" w:rsidRDefault="00DB58A5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59BAC786" w14:textId="7364A63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Hur följs </w:t>
      </w:r>
      <w:r w:rsidR="00DB58A5" w:rsidRPr="00C12180">
        <w:rPr>
          <w:rFonts w:asciiTheme="minorHAnsi" w:hAnsiTheme="minorHAnsi"/>
          <w:sz w:val="28"/>
          <w:szCs w:val="28"/>
        </w:rPr>
        <w:t>effekterna</w:t>
      </w:r>
      <w:r w:rsidR="000747A7" w:rsidRPr="00C12180">
        <w:rPr>
          <w:rFonts w:asciiTheme="minorHAnsi" w:hAnsiTheme="minorHAnsi"/>
          <w:sz w:val="28"/>
          <w:szCs w:val="28"/>
        </w:rPr>
        <w:t xml:space="preserve"> upp</w:t>
      </w:r>
      <w:r w:rsidRPr="00C12180">
        <w:rPr>
          <w:rFonts w:asciiTheme="minorHAnsi" w:hAnsiTheme="minorHAnsi"/>
          <w:sz w:val="28"/>
          <w:szCs w:val="28"/>
        </w:rPr>
        <w:t>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4757138C" w14:textId="0918A5A8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B603A5" wp14:editId="5184E955">
                <wp:simplePos x="0" y="0"/>
                <wp:positionH relativeFrom="column">
                  <wp:posOffset>27305</wp:posOffset>
                </wp:positionH>
                <wp:positionV relativeFrom="paragraph">
                  <wp:posOffset>38411</wp:posOffset>
                </wp:positionV>
                <wp:extent cx="5600700" cy="1038860"/>
                <wp:effectExtent l="0" t="0" r="0" b="8890"/>
                <wp:wrapNone/>
                <wp:docPr id="14" name="Textru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03A5" id="Textruta 14" o:spid="_x0000_s1079" type="#_x0000_t202" style="position:absolute;margin-left:2.15pt;margin-top:3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71D22AC6" w14:textId="3E828C55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331ED8FF" w14:textId="7904A279" w:rsidR="00305786" w:rsidRPr="00FD1828" w:rsidRDefault="006723E1" w:rsidP="00FD1828">
      <w:pPr>
        <w:pStyle w:val="Rubrik3"/>
      </w:pPr>
      <w:r w:rsidRPr="00FD1828">
        <w:lastRenderedPageBreak/>
        <w:t>Samverkan förskola/skola och föräldrar</w:t>
      </w:r>
    </w:p>
    <w:p w14:paraId="50B63AFB" w14:textId="77777777" w:rsidR="00E408D6" w:rsidRPr="006723E1" w:rsidRDefault="00E408D6" w:rsidP="006723E1">
      <w:pPr>
        <w:rPr>
          <w:rFonts w:ascii="Segoe UI" w:hAnsi="Segoe UI" w:cs="Segoe UI"/>
          <w:color w:val="014446"/>
          <w:sz w:val="26"/>
          <w:szCs w:val="26"/>
        </w:rPr>
      </w:pPr>
    </w:p>
    <w:p w14:paraId="3CD0258D" w14:textId="7D0C63F8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På vilket s</w:t>
      </w:r>
      <w:r w:rsidR="00A1188B" w:rsidRPr="00C12180">
        <w:rPr>
          <w:rFonts w:asciiTheme="minorHAnsi" w:hAnsiTheme="minorHAnsi"/>
          <w:sz w:val="28"/>
          <w:szCs w:val="28"/>
        </w:rPr>
        <w:t>ä</w:t>
      </w:r>
      <w:r w:rsidRPr="00C12180">
        <w:rPr>
          <w:rFonts w:asciiTheme="minorHAnsi" w:hAnsiTheme="minorHAnsi"/>
          <w:sz w:val="28"/>
          <w:szCs w:val="28"/>
        </w:rPr>
        <w:t>tt sker samverkan med vårdnadshavare och hemmet?</w:t>
      </w:r>
    </w:p>
    <w:p w14:paraId="5EA4C954" w14:textId="5F640B1E" w:rsidR="006A414A" w:rsidRDefault="00C12180" w:rsidP="006A414A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FDF2E1" wp14:editId="2DBABE37">
                <wp:simplePos x="0" y="0"/>
                <wp:positionH relativeFrom="column">
                  <wp:posOffset>27548</wp:posOffset>
                </wp:positionH>
                <wp:positionV relativeFrom="paragraph">
                  <wp:posOffset>57379</wp:posOffset>
                </wp:positionV>
                <wp:extent cx="5600700" cy="1038860"/>
                <wp:effectExtent l="0" t="0" r="0" b="8890"/>
                <wp:wrapNone/>
                <wp:docPr id="13" name="Textru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4084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2E1" id="Textruta 13" o:spid="_x0000_s1080" type="#_x0000_t202" style="position:absolute;margin-left:2.15pt;margin-top:4.5pt;width:441pt;height:81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0YCnq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3B4084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4125305" w14:textId="0523897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CA9D7C" w14:textId="30714FA0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45CAEA0" w14:textId="73CBAB07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7227CCE" w14:textId="4ECFADBA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8740F7E" w14:textId="62CCA9DB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492B0D8F" w14:textId="0858A48E" w:rsidR="006A414A" w:rsidRPr="006723E1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75FDB4B8" w14:textId="77777777" w:rsidR="004248EF" w:rsidRPr="00C12180" w:rsidRDefault="004248EF" w:rsidP="00601E80">
      <w:pPr>
        <w:spacing w:after="240"/>
        <w:rPr>
          <w:rFonts w:asciiTheme="minorHAnsi" w:hAnsiTheme="minorHAnsi"/>
          <w:sz w:val="28"/>
          <w:szCs w:val="28"/>
        </w:rPr>
      </w:pPr>
    </w:p>
    <w:p w14:paraId="5A223409" w14:textId="0B19C094" w:rsidR="00D32A18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E</w:t>
      </w:r>
      <w:r w:rsidR="00D32A18" w:rsidRPr="00C12180">
        <w:rPr>
          <w:rFonts w:asciiTheme="minorHAnsi" w:hAnsiTheme="minorHAnsi"/>
          <w:sz w:val="28"/>
          <w:szCs w:val="28"/>
        </w:rPr>
        <w:t>rbjuds kunskapshöjande insatser till förskola/skola om föräldraskapsstöd och föräldrasamverkan</w:t>
      </w:r>
      <w:r w:rsidRPr="00C12180">
        <w:rPr>
          <w:rFonts w:asciiTheme="minorHAnsi" w:hAnsiTheme="minorHAnsi"/>
          <w:sz w:val="28"/>
          <w:szCs w:val="28"/>
        </w:rPr>
        <w:t>? Om ja, hur sker det?</w:t>
      </w:r>
    </w:p>
    <w:p w14:paraId="29A54B86" w14:textId="6D9CFA73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ECAEE7" wp14:editId="2C686188">
                <wp:simplePos x="0" y="0"/>
                <wp:positionH relativeFrom="column">
                  <wp:posOffset>26954</wp:posOffset>
                </wp:positionH>
                <wp:positionV relativeFrom="paragraph">
                  <wp:posOffset>58218</wp:posOffset>
                </wp:positionV>
                <wp:extent cx="5600700" cy="1038860"/>
                <wp:effectExtent l="0" t="0" r="0" b="8890"/>
                <wp:wrapNone/>
                <wp:docPr id="12" name="Textru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1276F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AEE7" id="Textruta 12" o:spid="_x0000_s1081" type="#_x0000_t202" style="position:absolute;margin-left:2.1pt;margin-top:4.6pt;width:441pt;height:8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F61276F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79FF109" w14:textId="4C34C256" w:rsidR="00710156" w:rsidRDefault="00710156" w:rsidP="00710156"/>
    <w:p w14:paraId="50320B75" w14:textId="58F87C00" w:rsidR="00710156" w:rsidRDefault="00710156" w:rsidP="00710156"/>
    <w:p w14:paraId="16FF344C" w14:textId="42375783" w:rsidR="00710156" w:rsidRDefault="00710156" w:rsidP="00710156"/>
    <w:p w14:paraId="4C42F28A" w14:textId="5082B231" w:rsidR="00710156" w:rsidRDefault="00710156" w:rsidP="00710156"/>
    <w:p w14:paraId="4D4D9BFD" w14:textId="66577E9F" w:rsidR="00710156" w:rsidRDefault="00710156" w:rsidP="00710156"/>
    <w:p w14:paraId="286E5B7A" w14:textId="7FB04C3C" w:rsidR="00710156" w:rsidRDefault="00710156" w:rsidP="00710156"/>
    <w:p w14:paraId="43805673" w14:textId="72D35CED" w:rsidR="00710156" w:rsidRDefault="00710156" w:rsidP="00710156"/>
    <w:p w14:paraId="27D0E41B" w14:textId="60385906" w:rsidR="003C3EC2" w:rsidRPr="00C12180" w:rsidRDefault="00710156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arbetet?</w:t>
      </w:r>
    </w:p>
    <w:p w14:paraId="389C0D91" w14:textId="77777777" w:rsidR="000F2CE2" w:rsidRPr="000F2CE2" w:rsidRDefault="000F2CE2" w:rsidP="000F2CE2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7ED7F088" w14:textId="582D44D4" w:rsidR="00DB58A5" w:rsidRDefault="00C12180" w:rsidP="00DB58A5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59EE9F" wp14:editId="2D4460CF">
                <wp:simplePos x="0" y="0"/>
                <wp:positionH relativeFrom="column">
                  <wp:posOffset>20537</wp:posOffset>
                </wp:positionH>
                <wp:positionV relativeFrom="paragraph">
                  <wp:posOffset>82861</wp:posOffset>
                </wp:positionV>
                <wp:extent cx="5600700" cy="1038860"/>
                <wp:effectExtent l="0" t="0" r="0" b="8890"/>
                <wp:wrapNone/>
                <wp:docPr id="997872004" name="Textruta 997872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31DF7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EE9F" id="Textruta 997872004" o:spid="_x0000_s1082" type="#_x0000_t202" style="position:absolute;left:0;text-align:left;margin-left:1.6pt;margin-top:6.5pt;width:441pt;height:81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5F931DF7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3D3EBE15" w14:textId="44911289" w:rsidR="003C3EC2" w:rsidRDefault="003C3EC2" w:rsidP="003C3EC2"/>
    <w:p w14:paraId="225A28B2" w14:textId="7CB586C2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31111D54" w14:textId="45B07908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4B73669" w14:textId="46F49611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6AE17E81" w14:textId="474D4216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275C057F" w14:textId="255C2039" w:rsidR="00C12180" w:rsidRDefault="00C12180" w:rsidP="00C12180">
      <w:pPr>
        <w:rPr>
          <w:rFonts w:asciiTheme="minorHAnsi" w:hAnsiTheme="minorHAnsi"/>
          <w:sz w:val="28"/>
          <w:szCs w:val="28"/>
        </w:rPr>
      </w:pPr>
    </w:p>
    <w:p w14:paraId="03DB84F0" w14:textId="4D99E464" w:rsidR="00710156" w:rsidRDefault="003C3EC2" w:rsidP="00C12180">
      <w:r w:rsidRPr="00C12180">
        <w:rPr>
          <w:rFonts w:asciiTheme="minorHAnsi" w:hAnsiTheme="minorHAnsi"/>
          <w:sz w:val="28"/>
          <w:szCs w:val="28"/>
        </w:rPr>
        <w:t xml:space="preserve">Finns det målgrupper som inte nås inte genom befintligt fältarbete? </w:t>
      </w:r>
      <w:r w:rsidRPr="00C1218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Målgruppsanalys: Kön, Könsöverskridande identitet, Etnisk tillhörighet, Religion, Funktionsnedsättning, Sexuell läggning, Ålder, Socioekonomi</w:t>
      </w:r>
      <w:r w:rsidR="00710156">
        <w:t xml:space="preserve"> </w:t>
      </w:r>
    </w:p>
    <w:p w14:paraId="4B36F1D4" w14:textId="23DBA839" w:rsidR="00710156" w:rsidRDefault="000F2CE2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73F6DD" wp14:editId="4D3CE7D2">
                <wp:simplePos x="0" y="0"/>
                <wp:positionH relativeFrom="column">
                  <wp:posOffset>20320</wp:posOffset>
                </wp:positionH>
                <wp:positionV relativeFrom="paragraph">
                  <wp:posOffset>138173</wp:posOffset>
                </wp:positionV>
                <wp:extent cx="5600700" cy="1038860"/>
                <wp:effectExtent l="0" t="0" r="0" b="8890"/>
                <wp:wrapNone/>
                <wp:docPr id="1764385076" name="Textruta 1764385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91C7B" w14:textId="77777777" w:rsidR="00C12180" w:rsidRDefault="00C12180" w:rsidP="00C121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F6DD" id="Textruta 1764385076" o:spid="_x0000_s1083" type="#_x0000_t202" style="position:absolute;margin-left:1.6pt;margin-top:10.9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hW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3091C7B" w14:textId="77777777" w:rsidR="00C12180" w:rsidRDefault="00C12180" w:rsidP="00C12180"/>
                  </w:txbxContent>
                </v:textbox>
              </v:shape>
            </w:pict>
          </mc:Fallback>
        </mc:AlternateContent>
      </w:r>
    </w:p>
    <w:p w14:paraId="1B5DFEA9" w14:textId="77777777" w:rsid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4E382C2" w14:textId="77777777" w:rsidR="00C12180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5330712" w14:textId="77777777" w:rsidR="000F2CE2" w:rsidRDefault="000F2CE2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88440B" w14:textId="38D457A4" w:rsidR="00710156" w:rsidRPr="00C12180" w:rsidRDefault="0071015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Hur följs samverkan med föräldrar/vårdnadshavare upp? Finns lämpliga indikatorer?</w:t>
      </w:r>
    </w:p>
    <w:p w14:paraId="11A716C4" w14:textId="0313128D" w:rsidR="00710156" w:rsidRDefault="00710156" w:rsidP="00710156">
      <w:pPr>
        <w:rPr>
          <w:rFonts w:ascii="Segoe UI" w:hAnsi="Segoe UI" w:cs="Segoe UI"/>
          <w:color w:val="014446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211C97" wp14:editId="60ECD52C">
                <wp:simplePos x="0" y="0"/>
                <wp:positionH relativeFrom="column">
                  <wp:posOffset>19334</wp:posOffset>
                </wp:positionH>
                <wp:positionV relativeFrom="paragraph">
                  <wp:posOffset>42856</wp:posOffset>
                </wp:positionV>
                <wp:extent cx="5600700" cy="1038860"/>
                <wp:effectExtent l="0" t="0" r="0" b="8890"/>
                <wp:wrapNone/>
                <wp:docPr id="2086344211" name="Textruta 2086344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62E8" w14:textId="77777777" w:rsidR="00710156" w:rsidRDefault="00710156" w:rsidP="007101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1C97" id="Textruta 2086344211" o:spid="_x0000_s1084" type="#_x0000_t202" style="position:absolute;margin-left:1.5pt;margin-top:3.35pt;width:441pt;height:81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77FD62E8" w14:textId="77777777" w:rsidR="00710156" w:rsidRDefault="00710156" w:rsidP="00710156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6E4F6C5F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163A7CB0" w14:textId="77777777" w:rsidR="00710156" w:rsidRDefault="00710156">
      <w:pPr>
        <w:rPr>
          <w:rFonts w:ascii="Segoe UI" w:hAnsi="Segoe UI" w:cs="Segoe UI"/>
          <w:color w:val="014446"/>
          <w:sz w:val="26"/>
          <w:szCs w:val="26"/>
        </w:rPr>
      </w:pPr>
    </w:p>
    <w:p w14:paraId="29BB1CD3" w14:textId="2766279B" w:rsidR="006723E1" w:rsidRPr="00FD1828" w:rsidRDefault="006723E1" w:rsidP="00FD1828">
      <w:pPr>
        <w:pStyle w:val="Rubrik3"/>
      </w:pPr>
      <w:r w:rsidRPr="00FD1828">
        <w:t>Familjerådgivning</w:t>
      </w:r>
    </w:p>
    <w:p w14:paraId="1DD3DCCF" w14:textId="6E175E19" w:rsidR="006A414A" w:rsidRPr="00C12180" w:rsidRDefault="00C12180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EB850" wp14:editId="20ABEA06">
                <wp:simplePos x="0" y="0"/>
                <wp:positionH relativeFrom="column">
                  <wp:posOffset>14416</wp:posOffset>
                </wp:positionH>
                <wp:positionV relativeFrom="paragraph">
                  <wp:posOffset>358856</wp:posOffset>
                </wp:positionV>
                <wp:extent cx="5600700" cy="1038860"/>
                <wp:effectExtent l="0" t="0" r="0" b="8890"/>
                <wp:wrapNone/>
                <wp:docPr id="11" name="Textru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98A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850" id="Textruta 11" o:spid="_x0000_s1085" type="#_x0000_t202" style="position:absolute;margin-left:1.15pt;margin-top:28.25pt;width:441pt;height:8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e8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vP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D1498A5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>Vilken/Vilka aktör/er erbjuder familjerådgivning?</w:t>
      </w:r>
    </w:p>
    <w:p w14:paraId="180A3163" w14:textId="50F8A679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215A048D" w14:textId="7C39C51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F146F79" w14:textId="3912B3FD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5B034CEC" w14:textId="635E6FE1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BDCC793" w14:textId="1E714904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1DAD09B7" w14:textId="77BBF14E" w:rsidR="006A414A" w:rsidRDefault="006A414A" w:rsidP="006A414A">
      <w:pPr>
        <w:rPr>
          <w:rStyle w:val="text-format-content"/>
          <w:rFonts w:asciiTheme="minorHAnsi" w:eastAsiaTheme="minorHAnsi" w:hAnsiTheme="minorHAnsi" w:cstheme="minorBidi"/>
        </w:rPr>
      </w:pPr>
    </w:p>
    <w:p w14:paraId="30A09F86" w14:textId="117BEC54" w:rsidR="006A414A" w:rsidRPr="00C12180" w:rsidRDefault="006A414A" w:rsidP="00C12180">
      <w:pPr>
        <w:spacing w:after="240"/>
        <w:rPr>
          <w:sz w:val="28"/>
          <w:szCs w:val="28"/>
        </w:rPr>
      </w:pPr>
    </w:p>
    <w:p w14:paraId="5F4EB8FE" w14:textId="17157A23" w:rsidR="006723E1" w:rsidRPr="00C12180" w:rsidRDefault="000F2CE2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99628D" wp14:editId="7EF17922">
                <wp:simplePos x="0" y="0"/>
                <wp:positionH relativeFrom="column">
                  <wp:posOffset>-37465</wp:posOffset>
                </wp:positionH>
                <wp:positionV relativeFrom="paragraph">
                  <wp:posOffset>392430</wp:posOffset>
                </wp:positionV>
                <wp:extent cx="5600700" cy="1038860"/>
                <wp:effectExtent l="0" t="0" r="0" b="8890"/>
                <wp:wrapNone/>
                <wp:docPr id="10" name="Textru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FA43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28D" id="Textruta 10" o:spid="_x0000_s1086" type="#_x0000_t202" style="position:absolute;margin-left:-2.95pt;margin-top:30.9pt;width:441pt;height:8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" fillcolor="white [3201]" strokeweight=".5pt">
                <v:path arrowok="t"/>
                <v:textbox>
                  <w:txbxContent>
                    <w:p w14:paraId="28DFA437" w14:textId="77777777" w:rsidR="006A414A" w:rsidRDefault="006A414A" w:rsidP="006A414A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>Hur många föräldrar deltar årligen i familjerådgivning?</w:t>
      </w:r>
    </w:p>
    <w:p w14:paraId="2084AB5F" w14:textId="53DB1730" w:rsidR="006A414A" w:rsidRDefault="006A414A" w:rsidP="006A414A"/>
    <w:p w14:paraId="69BA15D2" w14:textId="7C0D5EE6" w:rsidR="006A414A" w:rsidRDefault="006A414A" w:rsidP="006A414A"/>
    <w:p w14:paraId="1FB0969E" w14:textId="513553D4" w:rsidR="006A414A" w:rsidRDefault="006A414A" w:rsidP="006A414A"/>
    <w:p w14:paraId="09FA52AD" w14:textId="305BA672" w:rsidR="006A414A" w:rsidRDefault="006A414A" w:rsidP="006A414A"/>
    <w:p w14:paraId="0848C90F" w14:textId="7E77CD94" w:rsidR="006A414A" w:rsidRDefault="006A414A" w:rsidP="006A414A"/>
    <w:p w14:paraId="5AA80131" w14:textId="23807A87" w:rsidR="006A414A" w:rsidRDefault="006A414A" w:rsidP="006A414A"/>
    <w:p w14:paraId="6A0A5159" w14:textId="4E75B9D9" w:rsidR="006A414A" w:rsidRDefault="006A414A" w:rsidP="006A414A"/>
    <w:p w14:paraId="60F17751" w14:textId="4448E38B" w:rsidR="006723E1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6723E1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familjerådgivning?</w:t>
      </w:r>
      <w:r w:rsidR="00601E80" w:rsidRPr="00C12180">
        <w:rPr>
          <w:rFonts w:asciiTheme="minorHAnsi" w:hAnsiTheme="minorHAnsi"/>
          <w:sz w:val="28"/>
          <w:szCs w:val="28"/>
        </w:rPr>
        <w:t xml:space="preserve"> </w:t>
      </w:r>
    </w:p>
    <w:p w14:paraId="40DCA275" w14:textId="00864A77" w:rsidR="006A414A" w:rsidRDefault="00CA5168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DF69B3" wp14:editId="0C988B2F">
                <wp:simplePos x="0" y="0"/>
                <wp:positionH relativeFrom="column">
                  <wp:posOffset>-36722</wp:posOffset>
                </wp:positionH>
                <wp:positionV relativeFrom="paragraph">
                  <wp:posOffset>111125</wp:posOffset>
                </wp:positionV>
                <wp:extent cx="5600700" cy="1038860"/>
                <wp:effectExtent l="0" t="0" r="0" b="8890"/>
                <wp:wrapNone/>
                <wp:docPr id="9" name="Textru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0406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69B3" id="Textruta 9" o:spid="_x0000_s1087" type="#_x0000_t202" style="position:absolute;margin-left:-2.9pt;margin-top:8.75pt;width:441pt;height:8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72970406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1A78D0C" w14:textId="0842B335" w:rsidR="006A414A" w:rsidRDefault="006A414A" w:rsidP="006A414A"/>
    <w:p w14:paraId="0F0A9532" w14:textId="728E992D" w:rsidR="006A414A" w:rsidRDefault="006A414A" w:rsidP="006A414A"/>
    <w:p w14:paraId="391A25E2" w14:textId="57957050" w:rsidR="006A414A" w:rsidRDefault="006A414A" w:rsidP="006A414A"/>
    <w:p w14:paraId="26F22552" w14:textId="48B04BB3" w:rsidR="006A414A" w:rsidRDefault="006A414A" w:rsidP="006A414A"/>
    <w:p w14:paraId="212B2A35" w14:textId="55B533E5" w:rsidR="006A414A" w:rsidRDefault="006A414A" w:rsidP="006A414A"/>
    <w:p w14:paraId="44925B51" w14:textId="10751C81" w:rsidR="006A414A" w:rsidRDefault="006A414A" w:rsidP="006A414A"/>
    <w:p w14:paraId="7105478E" w14:textId="387D9B0B" w:rsidR="006A414A" w:rsidRPr="00C12180" w:rsidRDefault="006A414A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0650AF0" w14:textId="77777777" w:rsidR="000F2CE2" w:rsidRDefault="006723E1" w:rsidP="000F2CE2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Ges samtalsledarna möjlighet till kompetensutveckling </w:t>
      </w:r>
      <w:r w:rsidR="00601E80" w:rsidRPr="00C12180">
        <w:rPr>
          <w:rFonts w:asciiTheme="minorHAnsi" w:hAnsiTheme="minorHAnsi"/>
          <w:sz w:val="28"/>
          <w:szCs w:val="28"/>
        </w:rPr>
        <w:t xml:space="preserve">och fortbildning? </w:t>
      </w:r>
    </w:p>
    <w:p w14:paraId="7E2D1603" w14:textId="05D25073" w:rsidR="006723E1" w:rsidRPr="000F2CE2" w:rsidRDefault="00601E80" w:rsidP="00C12180">
      <w:pPr>
        <w:spacing w:after="240"/>
        <w:rPr>
          <w:rFonts w:asciiTheme="minorHAnsi" w:hAnsiTheme="minorHAnsi"/>
          <w:i/>
          <w:iCs/>
        </w:rPr>
      </w:pPr>
      <w:r w:rsidRPr="000F2CE2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7BF8988E" w14:textId="3398F3C1" w:rsidR="006A414A" w:rsidRDefault="00C12180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FF3F5" wp14:editId="0C03B8B9">
                <wp:simplePos x="0" y="0"/>
                <wp:positionH relativeFrom="column">
                  <wp:posOffset>11281</wp:posOffset>
                </wp:positionH>
                <wp:positionV relativeFrom="paragraph">
                  <wp:posOffset>139065</wp:posOffset>
                </wp:positionV>
                <wp:extent cx="5600700" cy="1038860"/>
                <wp:effectExtent l="0" t="0" r="0" b="889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592AA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F3F5" id="Textruta 8" o:spid="_x0000_s1088" type="#_x0000_t202" style="position:absolute;margin-left:.9pt;margin-top:10.95pt;width:441pt;height:8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B592AA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91BDC6A" w14:textId="55A8462C" w:rsidR="006A414A" w:rsidRDefault="006A414A" w:rsidP="006A414A"/>
    <w:p w14:paraId="66D4D7F2" w14:textId="77777777" w:rsidR="006A414A" w:rsidRDefault="006A414A" w:rsidP="006A414A"/>
    <w:p w14:paraId="14F2530E" w14:textId="39E0CD95" w:rsidR="006A414A" w:rsidRDefault="006A414A" w:rsidP="006A414A"/>
    <w:p w14:paraId="6B8AC7FF" w14:textId="70142DC9" w:rsidR="006A414A" w:rsidRDefault="006A414A" w:rsidP="006A414A"/>
    <w:p w14:paraId="40EDC590" w14:textId="717A9216" w:rsidR="006A414A" w:rsidRDefault="006A414A" w:rsidP="006A414A"/>
    <w:p w14:paraId="5E22731A" w14:textId="4D19BED5" w:rsidR="006A414A" w:rsidRDefault="006A414A" w:rsidP="006A414A"/>
    <w:p w14:paraId="150C8712" w14:textId="4BEB1419" w:rsidR="006A414A" w:rsidRDefault="006A414A" w:rsidP="006A414A"/>
    <w:p w14:paraId="6F9CF3B4" w14:textId="77777777" w:rsidR="00FD1828" w:rsidRDefault="00FD1828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EB3039E" w14:textId="1B2B8513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familje</w:t>
      </w:r>
      <w:r w:rsidRPr="00C12180">
        <w:rPr>
          <w:rFonts w:asciiTheme="minorHAnsi" w:hAnsiTheme="minorHAnsi"/>
          <w:sz w:val="28"/>
          <w:szCs w:val="28"/>
        </w:rPr>
        <w:t>rådgivningen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9FC2272" w14:textId="487C420F" w:rsidR="006723E1" w:rsidRDefault="00CA5168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0D06A" wp14:editId="3780677D">
                <wp:simplePos x="0" y="0"/>
                <wp:positionH relativeFrom="column">
                  <wp:posOffset>34060</wp:posOffset>
                </wp:positionH>
                <wp:positionV relativeFrom="paragraph">
                  <wp:posOffset>131418</wp:posOffset>
                </wp:positionV>
                <wp:extent cx="5600700" cy="1429966"/>
                <wp:effectExtent l="0" t="0" r="12700" b="18415"/>
                <wp:wrapNone/>
                <wp:docPr id="6" name="Textru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8FB7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06A" id="Textruta 6" o:spid="_x0000_s1089" type="#_x0000_t202" style="position:absolute;margin-left:2.7pt;margin-top:10.35pt;width:441pt;height:112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86hRgIAAJ4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" fillcolor="white [3201]" strokeweight=".5pt">
                <v:path arrowok="t"/>
                <v:textbox>
                  <w:txbxContent>
                    <w:p w14:paraId="1138FB7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906E02D" w14:textId="5E05A6E3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08388CF9" w14:textId="3CF7C9D6" w:rsidR="006723E1" w:rsidRPr="00FD1828" w:rsidRDefault="006723E1" w:rsidP="00FD1828">
      <w:pPr>
        <w:pStyle w:val="Rubrik3"/>
      </w:pPr>
      <w:r w:rsidRPr="00FD1828">
        <w:lastRenderedPageBreak/>
        <w:t>Samarbetssamtal</w:t>
      </w:r>
    </w:p>
    <w:p w14:paraId="3D7E1DD7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Vilken/vilka aktör/er erbjuder samarbetssamtal?</w:t>
      </w:r>
    </w:p>
    <w:p w14:paraId="49972A25" w14:textId="447E73F4" w:rsidR="00664E79" w:rsidRDefault="00CA5168" w:rsidP="00664E79">
      <w:pPr>
        <w:rPr>
          <w:rStyle w:val="text-format-content"/>
          <w:rFonts w:asciiTheme="minorHAnsi" w:eastAsiaTheme="minorHAnsi" w:hAnsiTheme="minorHAnsi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AD3093" wp14:editId="54FD6643">
                <wp:simplePos x="0" y="0"/>
                <wp:positionH relativeFrom="column">
                  <wp:posOffset>-22509</wp:posOffset>
                </wp:positionH>
                <wp:positionV relativeFrom="paragraph">
                  <wp:posOffset>81280</wp:posOffset>
                </wp:positionV>
                <wp:extent cx="5600700" cy="1038860"/>
                <wp:effectExtent l="0" t="0" r="0" b="8890"/>
                <wp:wrapNone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A483F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3093" id="Textruta 5" o:spid="_x0000_s1090" type="#_x0000_t202" style="position:absolute;margin-left:-1.75pt;margin-top:6.4pt;width:441pt;height:8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063A483F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0ABCBE96" w14:textId="78AE3C2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78BE95D" w14:textId="67A7B094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2984051B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39AEDD5F" w14:textId="77777777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C782827" w14:textId="1121A343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655BD81" w14:textId="20CAC950" w:rsidR="00664E79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0087BF9E" w14:textId="08DA9CB0" w:rsidR="00664E79" w:rsidRPr="006723E1" w:rsidRDefault="00664E79" w:rsidP="00664E79">
      <w:pPr>
        <w:rPr>
          <w:rStyle w:val="text-format-content"/>
          <w:rFonts w:asciiTheme="minorHAnsi" w:eastAsiaTheme="minorHAnsi" w:hAnsiTheme="minorHAnsi" w:cstheme="minorBidi"/>
        </w:rPr>
      </w:pPr>
    </w:p>
    <w:p w14:paraId="7792FC39" w14:textId="77777777" w:rsidR="006723E1" w:rsidRPr="00C12180" w:rsidRDefault="006723E1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många föräldrar deltar årligen i samarbetssamtal?</w:t>
      </w:r>
    </w:p>
    <w:p w14:paraId="508416D0" w14:textId="05477B18" w:rsidR="00664E79" w:rsidRDefault="00CA5168" w:rsidP="00664E7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5AC941" wp14:editId="3A6D7010">
                <wp:simplePos x="0" y="0"/>
                <wp:positionH relativeFrom="column">
                  <wp:posOffset>65040</wp:posOffset>
                </wp:positionH>
                <wp:positionV relativeFrom="paragraph">
                  <wp:posOffset>130175</wp:posOffset>
                </wp:positionV>
                <wp:extent cx="5600700" cy="1038860"/>
                <wp:effectExtent l="0" t="0" r="0" b="8890"/>
                <wp:wrapNone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E5AFD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C941" id="Textruta 3" o:spid="_x0000_s1091" type="#_x0000_t202" style="position:absolute;margin-left:5.1pt;margin-top:10.25pt;width:441pt;height:8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A3QlO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7CE5AFD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40CF68FB" w14:textId="418CCC90" w:rsidR="00664E79" w:rsidRDefault="00664E79" w:rsidP="00664E79"/>
    <w:p w14:paraId="13BF0597" w14:textId="2EEF8B5F" w:rsidR="00664E79" w:rsidRDefault="00664E79" w:rsidP="00664E79"/>
    <w:p w14:paraId="778905C1" w14:textId="15478634" w:rsidR="00664E79" w:rsidRDefault="00664E79" w:rsidP="00664E79"/>
    <w:p w14:paraId="7176549A" w14:textId="2CB378FF" w:rsidR="00664E79" w:rsidRDefault="00664E79" w:rsidP="00664E79"/>
    <w:p w14:paraId="6B96CF13" w14:textId="704DE95E" w:rsidR="00664E79" w:rsidRDefault="00664E79" w:rsidP="00664E79"/>
    <w:p w14:paraId="0A66E371" w14:textId="6318496D" w:rsidR="00664E79" w:rsidRDefault="00664E79" w:rsidP="00664E79"/>
    <w:p w14:paraId="47F9DE34" w14:textId="5DC37928" w:rsidR="00664E79" w:rsidRDefault="00664E79" w:rsidP="00664E79"/>
    <w:p w14:paraId="3BB822EC" w14:textId="540D36C4" w:rsidR="000747A7" w:rsidRPr="00C12180" w:rsidRDefault="00420C27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="000747A7" w:rsidRPr="00C12180">
        <w:rPr>
          <w:rFonts w:asciiTheme="minorHAnsi" w:hAnsiTheme="minorHAnsi"/>
          <w:sz w:val="28"/>
          <w:szCs w:val="28"/>
        </w:rPr>
        <w:t xml:space="preserve"> ges barn möjlighet att komma till tals i samband med samarbetssamtal</w:t>
      </w:r>
      <w:r w:rsidR="009F4B2A" w:rsidRPr="00C12180">
        <w:rPr>
          <w:rFonts w:asciiTheme="minorHAnsi" w:hAnsiTheme="minorHAnsi"/>
          <w:sz w:val="28"/>
          <w:szCs w:val="28"/>
        </w:rPr>
        <w:t xml:space="preserve">? </w:t>
      </w:r>
    </w:p>
    <w:p w14:paraId="5694850A" w14:textId="2249F74D" w:rsidR="000747A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E6D376" wp14:editId="30F32BB6">
                <wp:simplePos x="0" y="0"/>
                <wp:positionH relativeFrom="column">
                  <wp:posOffset>59622</wp:posOffset>
                </wp:positionH>
                <wp:positionV relativeFrom="paragraph">
                  <wp:posOffset>50016</wp:posOffset>
                </wp:positionV>
                <wp:extent cx="5600700" cy="1038860"/>
                <wp:effectExtent l="0" t="0" r="0" b="8890"/>
                <wp:wrapNone/>
                <wp:docPr id="939332100" name="Textruta 93933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90FC2" w14:textId="77777777" w:rsidR="00484487" w:rsidRDefault="00484487" w:rsidP="004844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376" id="Textruta 939332100" o:spid="_x0000_s1092" type="#_x0000_t202" style="position:absolute;margin-left:4.7pt;margin-top:3.95pt;width:441pt;height:81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5r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J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FE90FC2" w14:textId="77777777" w:rsidR="00484487" w:rsidRDefault="00484487" w:rsidP="00484487"/>
                  </w:txbxContent>
                </v:textbox>
              </v:shape>
            </w:pict>
          </mc:Fallback>
        </mc:AlternateContent>
      </w:r>
    </w:p>
    <w:p w14:paraId="362FC279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665B2F4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46431032" w14:textId="77777777" w:rsidR="00484487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C8B3FAF" w14:textId="3EB96C4A" w:rsidR="00B82544" w:rsidRPr="00C12180" w:rsidRDefault="004248EF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G</w:t>
      </w:r>
      <w:r w:rsidR="001B139A" w:rsidRPr="00C12180">
        <w:rPr>
          <w:rFonts w:asciiTheme="minorHAnsi" w:hAnsiTheme="minorHAnsi"/>
          <w:sz w:val="28"/>
          <w:szCs w:val="28"/>
        </w:rPr>
        <w:t xml:space="preserve">es samtalsledarna möjlighet till kompetensutveckling och </w:t>
      </w:r>
      <w:r w:rsidR="00B82544" w:rsidRPr="00C12180">
        <w:rPr>
          <w:rFonts w:asciiTheme="minorHAnsi" w:hAnsiTheme="minorHAnsi"/>
          <w:sz w:val="28"/>
          <w:szCs w:val="28"/>
        </w:rPr>
        <w:t xml:space="preserve">fortbildning? </w:t>
      </w:r>
      <w:r w:rsidR="00B82544" w:rsidRPr="00484487">
        <w:rPr>
          <w:rFonts w:asciiTheme="minorHAnsi" w:hAnsiTheme="minorHAnsi"/>
          <w:i/>
          <w:iCs/>
        </w:rPr>
        <w:t>Till exempel rörande genusperspektiv, jämställdhet, hbtqi, funktionsnedsättning/ funktionsrätt.</w:t>
      </w:r>
      <w:r w:rsidR="00B82544" w:rsidRPr="00484487">
        <w:rPr>
          <w:rFonts w:asciiTheme="minorHAnsi" w:hAnsiTheme="minorHAnsi"/>
        </w:rPr>
        <w:t xml:space="preserve"> </w:t>
      </w:r>
    </w:p>
    <w:p w14:paraId="769BFFF3" w14:textId="385291B3" w:rsidR="006723E1" w:rsidRPr="00664E79" w:rsidRDefault="00484487" w:rsidP="00B82544">
      <w:pPr>
        <w:ind w:left="360"/>
        <w:rPr>
          <w:rStyle w:val="text-format-conte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58D361" wp14:editId="07559741">
                <wp:simplePos x="0" y="0"/>
                <wp:positionH relativeFrom="column">
                  <wp:posOffset>64405</wp:posOffset>
                </wp:positionH>
                <wp:positionV relativeFrom="paragraph">
                  <wp:posOffset>93912</wp:posOffset>
                </wp:positionV>
                <wp:extent cx="5600700" cy="1038860"/>
                <wp:effectExtent l="0" t="0" r="0" b="8890"/>
                <wp:wrapNone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A83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D361" id="Textruta 2" o:spid="_x0000_s1093" type="#_x0000_t202" style="position:absolute;left:0;text-align:left;margin-left:5.05pt;margin-top:7.4pt;width:441pt;height:81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dU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849A832" w14:textId="77777777" w:rsidR="00664E79" w:rsidRDefault="00664E79" w:rsidP="00664E79"/>
                  </w:txbxContent>
                </v:textbox>
              </v:shape>
            </w:pict>
          </mc:Fallback>
        </mc:AlternateContent>
      </w:r>
    </w:p>
    <w:p w14:paraId="36115CA2" w14:textId="1FB68680" w:rsidR="00664E79" w:rsidRDefault="00664E79" w:rsidP="00664E79"/>
    <w:p w14:paraId="2FBB18F6" w14:textId="0DEFABFA" w:rsidR="00664E79" w:rsidRDefault="00664E79" w:rsidP="00664E79"/>
    <w:p w14:paraId="5F39DDF1" w14:textId="77777777" w:rsidR="00664E79" w:rsidRDefault="00664E79" w:rsidP="00664E79"/>
    <w:p w14:paraId="23E16311" w14:textId="77777777" w:rsidR="00664E79" w:rsidRDefault="00664E79" w:rsidP="00664E79"/>
    <w:p w14:paraId="23F4A0E0" w14:textId="77777777" w:rsidR="00664E79" w:rsidRDefault="00664E79" w:rsidP="00664E79"/>
    <w:p w14:paraId="4A7C9414" w14:textId="77777777" w:rsidR="00664E79" w:rsidRPr="00C12180" w:rsidRDefault="00664E79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3CF6A16" w14:textId="11D0FE4E" w:rsidR="006723E1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849E9C" wp14:editId="45D2C931">
                <wp:simplePos x="0" y="0"/>
                <wp:positionH relativeFrom="column">
                  <wp:posOffset>64405</wp:posOffset>
                </wp:positionH>
                <wp:positionV relativeFrom="paragraph">
                  <wp:posOffset>344535</wp:posOffset>
                </wp:positionV>
                <wp:extent cx="5600700" cy="1038860"/>
                <wp:effectExtent l="0" t="0" r="0" b="8890"/>
                <wp:wrapNone/>
                <wp:docPr id="1" name="Textru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7F02" w14:textId="77777777" w:rsidR="00664E79" w:rsidRDefault="00664E79" w:rsidP="00664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9E9C" id="Textruta 1" o:spid="_x0000_s1094" type="#_x0000_t202" style="position:absolute;margin-left:5.05pt;margin-top:27.15pt;width:441pt;height:8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GB9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p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C217F02" w14:textId="77777777" w:rsidR="00664E79" w:rsidRDefault="00664E79" w:rsidP="00664E79"/>
                  </w:txbxContent>
                </v:textbox>
              </v:shape>
            </w:pict>
          </mc:Fallback>
        </mc:AlternateContent>
      </w:r>
      <w:r w:rsidR="006723E1" w:rsidRPr="00C12180">
        <w:rPr>
          <w:rFonts w:asciiTheme="minorHAnsi" w:hAnsiTheme="minorHAnsi"/>
          <w:sz w:val="28"/>
          <w:szCs w:val="28"/>
        </w:rPr>
        <w:t xml:space="preserve">Hur följs </w:t>
      </w:r>
      <w:r w:rsidR="000747A7" w:rsidRPr="00C12180">
        <w:rPr>
          <w:rFonts w:asciiTheme="minorHAnsi" w:hAnsiTheme="minorHAnsi"/>
          <w:sz w:val="28"/>
          <w:szCs w:val="28"/>
        </w:rPr>
        <w:t>arbetet med</w:t>
      </w:r>
      <w:r w:rsidR="006723E1" w:rsidRPr="00C12180">
        <w:rPr>
          <w:rFonts w:asciiTheme="minorHAnsi" w:hAnsiTheme="minorHAnsi"/>
          <w:sz w:val="28"/>
          <w:szCs w:val="28"/>
        </w:rPr>
        <w:t xml:space="preserve"> </w:t>
      </w:r>
      <w:r w:rsidR="000747A7" w:rsidRPr="00C12180">
        <w:rPr>
          <w:rFonts w:asciiTheme="minorHAnsi" w:hAnsiTheme="minorHAnsi"/>
          <w:sz w:val="28"/>
          <w:szCs w:val="28"/>
        </w:rPr>
        <w:t>samarbets</w:t>
      </w:r>
      <w:r w:rsidR="006723E1" w:rsidRPr="00C12180">
        <w:rPr>
          <w:rFonts w:asciiTheme="minorHAnsi" w:hAnsiTheme="minorHAnsi"/>
          <w:sz w:val="28"/>
          <w:szCs w:val="28"/>
        </w:rPr>
        <w:t>samtal upp?</w:t>
      </w:r>
      <w:r w:rsidR="00660B10" w:rsidRPr="00C12180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29F375E3" w14:textId="3590DF3D" w:rsidR="006723E1" w:rsidRDefault="006723E1" w:rsidP="00664E79">
      <w:pPr>
        <w:pStyle w:val="Liststycke"/>
      </w:pPr>
    </w:p>
    <w:p w14:paraId="64D4B2B6" w14:textId="77777777" w:rsidR="00484487" w:rsidRDefault="00484487">
      <w:pPr>
        <w:rPr>
          <w:b/>
          <w:bCs/>
        </w:rPr>
      </w:pPr>
      <w:r>
        <w:rPr>
          <w:b/>
          <w:bCs/>
        </w:rPr>
        <w:br w:type="page"/>
      </w:r>
    </w:p>
    <w:p w14:paraId="33FB95F5" w14:textId="2C345275" w:rsidR="00292DF4" w:rsidRPr="00FD1828" w:rsidRDefault="00292DF4" w:rsidP="00FD1828">
      <w:pPr>
        <w:pStyle w:val="Rubrik3"/>
      </w:pPr>
      <w:r w:rsidRPr="00FD1828">
        <w:lastRenderedPageBreak/>
        <w:t>Skolsociala team</w:t>
      </w:r>
    </w:p>
    <w:p w14:paraId="780F4E84" w14:textId="50E45F50" w:rsidR="00484487" w:rsidRPr="00484487" w:rsidRDefault="00484487" w:rsidP="00484487">
      <w:pPr>
        <w:rPr>
          <w:rFonts w:ascii="Segoe UI" w:hAnsi="Segoe UI" w:cs="Segoe UI"/>
          <w:color w:val="014446"/>
          <w:sz w:val="26"/>
          <w:szCs w:val="26"/>
        </w:rPr>
      </w:pPr>
    </w:p>
    <w:p w14:paraId="2FE7BB31" w14:textId="7E306E1D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är uppdraget formulerat (mål och syfte)? Vilka verksamheter och aktörer inkluderas? Hur är ansvar och roller fördelade?</w:t>
      </w:r>
    </w:p>
    <w:p w14:paraId="680524F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3D2A91" wp14:editId="6396BBF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1708194186" name="Textruta 1708194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A8908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A91" id="Textruta 1708194186" o:spid="_x0000_s1095" type="#_x0000_t202" style="position:absolute;margin-left:-1pt;margin-top:.35pt;width:441pt;height:10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wumRAIAAJ4EAAAOAAAAZHJzL2Uyb0RvYy54bWysVE1v2zAMvQ/YfxB0X2xnSboacYosRYYB&#13;&#10;QVsgHXpWZCkxKouapMTOfv0o2flYu9OwiyyK1BP5+OjpXVsrchDWVaALmg1SSoTmUFZ6W9Afz8tP&#13;&#10;Xyh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" fillcolor="white [3201]" strokeweight=".5pt">
                <v:path arrowok="t"/>
                <v:textbox>
                  <w:txbxContent>
                    <w:p w14:paraId="187A8908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2868BDC0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5443F4C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9AB151B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C764416" w14:textId="04A28C82" w:rsidR="00292DF4" w:rsidRPr="00C12180" w:rsidRDefault="00292DF4" w:rsidP="00292DF4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8A8527" wp14:editId="47C777CE">
                <wp:simplePos x="0" y="0"/>
                <wp:positionH relativeFrom="margin">
                  <wp:posOffset>-14673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1708194187" name="Textruta 1708194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81C1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527" id="Textruta 1708194187" o:spid="_x0000_s1096" type="#_x0000_t202" style="position:absolute;margin-left:-1.15pt;margin-top:21.7pt;width:441pt;height:100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41F981C1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  <w:r w:rsidRPr="00C12180">
        <w:rPr>
          <w:rFonts w:asciiTheme="minorHAnsi" w:hAnsiTheme="minorHAnsi"/>
          <w:sz w:val="28"/>
          <w:szCs w:val="28"/>
        </w:rPr>
        <w:t xml:space="preserve">Vilka hinder respektive framgångsfaktorer finns för samverkan? </w:t>
      </w:r>
    </w:p>
    <w:p w14:paraId="001EBA4A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5DD687F" w14:textId="77777777" w:rsidR="00292DF4" w:rsidRDefault="00292DF4" w:rsidP="00710156">
      <w:pPr>
        <w:numPr>
          <w:ilvl w:val="0"/>
          <w:numId w:val="18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9FEB226" w14:textId="77777777" w:rsidR="00292DF4" w:rsidRDefault="00292DF4" w:rsidP="00292DF4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E850357" w14:textId="77777777" w:rsidR="00292DF4" w:rsidRPr="00C12180" w:rsidRDefault="00292DF4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FDDE398" w14:textId="0AAB139E" w:rsidR="00292DF4" w:rsidRPr="00C12180" w:rsidRDefault="00292DF4" w:rsidP="00FD1828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inkluderas målgruppens synpunkter och behov i utformningen av teamens arbete?</w:t>
      </w:r>
    </w:p>
    <w:p w14:paraId="483FC75C" w14:textId="417A6C5B" w:rsidR="00DB58A5" w:rsidRPr="00FD1828" w:rsidRDefault="00FD1828" w:rsidP="00FD1828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1E710088" w14:textId="7BDAE687" w:rsidR="00292DF4" w:rsidRDefault="00484487" w:rsidP="00292DF4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2222B2" wp14:editId="5AC497E8">
                <wp:simplePos x="0" y="0"/>
                <wp:positionH relativeFrom="margin">
                  <wp:posOffset>-17064</wp:posOffset>
                </wp:positionH>
                <wp:positionV relativeFrom="paragraph">
                  <wp:posOffset>81415</wp:posOffset>
                </wp:positionV>
                <wp:extent cx="5600700" cy="1270000"/>
                <wp:effectExtent l="0" t="0" r="19050" b="25400"/>
                <wp:wrapNone/>
                <wp:docPr id="1708194189" name="Textruta 1708194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81CC" w14:textId="77777777" w:rsidR="00292DF4" w:rsidRDefault="00292DF4" w:rsidP="00292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22B2" id="Textruta 1708194189" o:spid="_x0000_s1097" type="#_x0000_t202" style="position:absolute;margin-left:-1.35pt;margin-top:6.4pt;width:441pt;height:100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6F0C81CC" w14:textId="77777777" w:rsidR="00292DF4" w:rsidRDefault="00292DF4" w:rsidP="00292DF4"/>
                  </w:txbxContent>
                </v:textbox>
                <w10:wrap anchorx="margin"/>
              </v:shape>
            </w:pict>
          </mc:Fallback>
        </mc:AlternateContent>
      </w:r>
    </w:p>
    <w:p w14:paraId="702E31BA" w14:textId="53F868D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3736A1FC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5F10C4D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4B71B1F3" w14:textId="77777777" w:rsidR="00292DF4" w:rsidRDefault="00292DF4" w:rsidP="00292DF4">
      <w:pPr>
        <w:rPr>
          <w:rFonts w:asciiTheme="minorHAnsi" w:hAnsiTheme="minorHAnsi"/>
          <w:sz w:val="28"/>
          <w:szCs w:val="28"/>
          <w14:ligatures w14:val="none"/>
        </w:rPr>
      </w:pPr>
    </w:p>
    <w:p w14:paraId="63C49828" w14:textId="77777777" w:rsidR="00292DF4" w:rsidRPr="00D858B5" w:rsidRDefault="00292DF4" w:rsidP="00292DF4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17D23C11" w14:textId="77777777" w:rsidR="00292DF4" w:rsidRDefault="00292DF4" w:rsidP="00292DF4"/>
    <w:p w14:paraId="52EEE51F" w14:textId="17CAD4DD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Finns det några målgrupper som inte</w:t>
      </w:r>
      <w:r w:rsidR="00ED349C" w:rsidRPr="00C12180">
        <w:rPr>
          <w:rFonts w:asciiTheme="minorHAnsi" w:hAnsiTheme="minorHAnsi"/>
          <w:sz w:val="28"/>
          <w:szCs w:val="28"/>
        </w:rPr>
        <w:t xml:space="preserve"> nås</w:t>
      </w:r>
      <w:r w:rsidRPr="00C12180">
        <w:rPr>
          <w:rFonts w:asciiTheme="minorHAnsi" w:hAnsiTheme="minorHAnsi"/>
          <w:sz w:val="28"/>
          <w:szCs w:val="28"/>
        </w:rPr>
        <w:t xml:space="preserve">? Vilka? </w:t>
      </w:r>
    </w:p>
    <w:p w14:paraId="31D8B87E" w14:textId="77777777" w:rsidR="009E6166" w:rsidRPr="001B3305" w:rsidRDefault="009E6166" w:rsidP="00484487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622A98A2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43369E" wp14:editId="1A01DE1A">
                <wp:simplePos x="0" y="0"/>
                <wp:positionH relativeFrom="column">
                  <wp:posOffset>-53570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708194190" name="Textruta 1708194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105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369E" id="Textruta 1708194190" o:spid="_x0000_s1098" type="#_x0000_t202" style="position:absolute;margin-left:-4.2pt;margin-top:8.2pt;width:441pt;height:8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SnQ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0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63B105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172E570C" w14:textId="77777777" w:rsidR="009E6166" w:rsidRDefault="009E6166" w:rsidP="009E6166"/>
    <w:p w14:paraId="67CE12D1" w14:textId="77777777" w:rsidR="009E6166" w:rsidRDefault="009E6166" w:rsidP="009E6166"/>
    <w:p w14:paraId="1941392C" w14:textId="77777777" w:rsidR="009E6166" w:rsidRPr="00292DF4" w:rsidRDefault="009E6166" w:rsidP="00292DF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74C3D08F" w14:textId="77777777" w:rsidR="00292DF4" w:rsidRDefault="00292DF4" w:rsidP="00292DF4">
      <w:pPr>
        <w:rPr>
          <w:color w:val="262626"/>
          <w:shd w:val="clear" w:color="auto" w:fill="FFFFFF"/>
        </w:rPr>
      </w:pPr>
    </w:p>
    <w:p w14:paraId="0C7DF143" w14:textId="77777777" w:rsidR="00484487" w:rsidRDefault="009E6166" w:rsidP="00C12180">
      <w:pPr>
        <w:spacing w:after="240"/>
        <w:rPr>
          <w:color w:val="262626"/>
          <w:shd w:val="clear" w:color="auto" w:fill="FFFFFF"/>
        </w:rPr>
      </w:pPr>
      <w:r>
        <w:rPr>
          <w:color w:val="262626"/>
          <w:shd w:val="clear" w:color="auto" w:fill="FFFFFF"/>
        </w:rPr>
        <w:t xml:space="preserve">   </w:t>
      </w:r>
    </w:p>
    <w:p w14:paraId="6D9F0AD3" w14:textId="77777777" w:rsidR="00484487" w:rsidRDefault="00484487" w:rsidP="00C12180">
      <w:pPr>
        <w:spacing w:after="240"/>
        <w:rPr>
          <w:color w:val="262626"/>
          <w:shd w:val="clear" w:color="auto" w:fill="FFFFFF"/>
        </w:rPr>
      </w:pPr>
    </w:p>
    <w:p w14:paraId="06195B23" w14:textId="37D848AC" w:rsidR="009E6166" w:rsidRPr="00484487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</w:t>
      </w:r>
      <w:r w:rsidRPr="00484487">
        <w:rPr>
          <w:rFonts w:asciiTheme="minorHAnsi" w:hAnsiTheme="minorHAnsi"/>
          <w:sz w:val="28"/>
          <w:szCs w:val="28"/>
        </w:rPr>
        <w:t xml:space="preserve"> följs resultaten av de skolsociala teamens arbete upp?</w:t>
      </w:r>
      <w:r w:rsidR="00660B10" w:rsidRPr="00484487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70AFA8CD" w14:textId="05543248" w:rsidR="006A59A3" w:rsidRDefault="00484487" w:rsidP="006723E1">
      <w:pPr>
        <w:rPr>
          <w:color w:val="2626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31E9F4" wp14:editId="52F6D264">
                <wp:simplePos x="0" y="0"/>
                <wp:positionH relativeFrom="margin">
                  <wp:posOffset>-53584</wp:posOffset>
                </wp:positionH>
                <wp:positionV relativeFrom="paragraph">
                  <wp:posOffset>111665</wp:posOffset>
                </wp:positionV>
                <wp:extent cx="5600700" cy="1038860"/>
                <wp:effectExtent l="0" t="0" r="19050" b="27940"/>
                <wp:wrapNone/>
                <wp:docPr id="1708194192" name="Textruta 1708194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795EB" w14:textId="77777777" w:rsidR="006A59A3" w:rsidRDefault="006A59A3" w:rsidP="006A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E9F4" id="Textruta 1708194192" o:spid="_x0000_s1099" type="#_x0000_t202" style="position:absolute;margin-left:-4.2pt;margin-top:8.8pt;width:441pt;height:81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2YF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Tg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57795EB" w14:textId="77777777" w:rsidR="006A59A3" w:rsidRDefault="006A59A3" w:rsidP="006A59A3"/>
                  </w:txbxContent>
                </v:textbox>
                <w10:wrap anchorx="margin"/>
              </v:shape>
            </w:pict>
          </mc:Fallback>
        </mc:AlternateContent>
      </w:r>
    </w:p>
    <w:p w14:paraId="14AFCFAC" w14:textId="759F8F95" w:rsidR="006A59A3" w:rsidRDefault="006A59A3" w:rsidP="006723E1">
      <w:pPr>
        <w:rPr>
          <w:color w:val="262626"/>
          <w:shd w:val="clear" w:color="auto" w:fill="FFFFFF"/>
        </w:rPr>
      </w:pPr>
    </w:p>
    <w:p w14:paraId="2C6DC378" w14:textId="77777777" w:rsidR="006A59A3" w:rsidRDefault="006A59A3" w:rsidP="006723E1">
      <w:pPr>
        <w:rPr>
          <w:color w:val="262626"/>
          <w:shd w:val="clear" w:color="auto" w:fill="FFFFFF"/>
        </w:rPr>
      </w:pPr>
    </w:p>
    <w:p w14:paraId="6C00AA73" w14:textId="633416CF" w:rsidR="006A59A3" w:rsidRDefault="006A59A3" w:rsidP="006723E1">
      <w:pPr>
        <w:rPr>
          <w:color w:val="262626"/>
          <w:shd w:val="clear" w:color="auto" w:fill="FFFFFF"/>
        </w:rPr>
      </w:pPr>
    </w:p>
    <w:p w14:paraId="0F56B632" w14:textId="77777777" w:rsidR="006A59A3" w:rsidRPr="009E6166" w:rsidRDefault="006A59A3" w:rsidP="006723E1">
      <w:pPr>
        <w:rPr>
          <w:color w:val="262626"/>
          <w:shd w:val="clear" w:color="auto" w:fill="FFFFFF"/>
        </w:rPr>
      </w:pPr>
    </w:p>
    <w:p w14:paraId="0442E7F5" w14:textId="695F3201" w:rsidR="009E6166" w:rsidRDefault="009E6166" w:rsidP="006723E1"/>
    <w:p w14:paraId="21714FA8" w14:textId="38867D4B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18692BB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A6F7F1C" w14:textId="77777777" w:rsidR="006A59A3" w:rsidRDefault="006A59A3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CB1457" w14:textId="77777777" w:rsidR="00484487" w:rsidRDefault="00484487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1B147025" w14:textId="0A199DE5" w:rsidR="009E6166" w:rsidRPr="00FD1828" w:rsidRDefault="009E6166" w:rsidP="00FD1828">
      <w:pPr>
        <w:pStyle w:val="Rubrik3"/>
      </w:pPr>
      <w:r w:rsidRPr="00FD1828">
        <w:lastRenderedPageBreak/>
        <w:t>Socialt fältarbete</w:t>
      </w:r>
    </w:p>
    <w:p w14:paraId="7A1F0A30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13D6CFF9" w14:textId="4DEC2A70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Vilka målsättningar och riktlinjer finns för det sociala fältarbetet? </w:t>
      </w:r>
    </w:p>
    <w:p w14:paraId="32F532BD" w14:textId="7824D670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0F86E26E">
                <wp:simplePos x="0" y="0"/>
                <wp:positionH relativeFrom="column">
                  <wp:posOffset>-1905</wp:posOffset>
                </wp:positionH>
                <wp:positionV relativeFrom="paragraph">
                  <wp:posOffset>7620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100" type="#_x0000_t202" style="position:absolute;left:0;text-align:left;margin-left:-.15pt;margin-top:.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tC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y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07139C52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73A0C882">
                <wp:simplePos x="0" y="0"/>
                <wp:positionH relativeFrom="column">
                  <wp:posOffset>-7566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101" type="#_x0000_t202" style="position:absolute;left:0;text-align:left;margin-left:-.6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SX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2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78C41629" w14:textId="77777777" w:rsidR="00484487" w:rsidRDefault="009E6166" w:rsidP="00FD1828">
      <w:pPr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 xml:space="preserve">Vilken kompetensutveckling eller fortbildning ges till fältarbetarna? </w:t>
      </w:r>
    </w:p>
    <w:p w14:paraId="7436549C" w14:textId="7A3906BA" w:rsidR="009E6166" w:rsidRPr="00484487" w:rsidRDefault="009E6166" w:rsidP="00C12180">
      <w:pPr>
        <w:spacing w:after="240"/>
        <w:rPr>
          <w:rFonts w:asciiTheme="minorHAnsi" w:hAnsiTheme="minorHAnsi"/>
          <w:i/>
          <w:iCs/>
        </w:rPr>
      </w:pPr>
      <w:r w:rsidRPr="00484487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6358D3DD" w14:textId="5EE41AC6" w:rsidR="009E6166" w:rsidRDefault="00484487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0143729C">
                <wp:simplePos x="0" y="0"/>
                <wp:positionH relativeFrom="column">
                  <wp:posOffset>62811</wp:posOffset>
                </wp:positionH>
                <wp:positionV relativeFrom="paragraph">
                  <wp:posOffset>69553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102" type="#_x0000_t202" style="position:absolute;left:0;text-align:left;margin-left:4.95pt;margin-top:5.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PU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xM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1C4B467" w14:textId="63B98304" w:rsidR="009E6166" w:rsidRPr="00E408D6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</w:p>
    <w:p w14:paraId="5249BB91" w14:textId="77777777" w:rsidR="009E6166" w:rsidRDefault="009E6166" w:rsidP="009E6166"/>
    <w:p w14:paraId="71AD95F2" w14:textId="77777777" w:rsidR="009E6166" w:rsidRDefault="009E6166" w:rsidP="009E6166"/>
    <w:p w14:paraId="2B5E50D0" w14:textId="77777777" w:rsidR="009E6166" w:rsidRDefault="009E6166" w:rsidP="009E6166"/>
    <w:p w14:paraId="5C4F049E" w14:textId="77777777" w:rsidR="009E6166" w:rsidRDefault="009E6166" w:rsidP="009E6166"/>
    <w:p w14:paraId="5E70FF0F" w14:textId="77777777" w:rsidR="009E6166" w:rsidRDefault="009E6166" w:rsidP="009E6166"/>
    <w:p w14:paraId="2FF5BE3D" w14:textId="77777777" w:rsidR="009E6166" w:rsidRDefault="009E6166" w:rsidP="009E6166"/>
    <w:p w14:paraId="0A24C623" w14:textId="77777777" w:rsidR="009E6166" w:rsidRPr="0004389E" w:rsidRDefault="009E6166" w:rsidP="00C12180">
      <w:pPr>
        <w:spacing w:after="240"/>
        <w:rPr>
          <w:i/>
          <w:iCs/>
          <w:highlight w:val="yellow"/>
        </w:rPr>
      </w:pPr>
      <w:r w:rsidRPr="00C12180">
        <w:rPr>
          <w:rFonts w:asciiTheme="minorHAnsi" w:hAnsiTheme="minorHAnsi"/>
          <w:sz w:val="28"/>
          <w:szCs w:val="28"/>
        </w:rPr>
        <w:t>Finns det målgrupper som inte nås inte genom befintligt fältarbete?</w:t>
      </w:r>
      <w:r>
        <w:t xml:space="preserve"> </w:t>
      </w:r>
      <w:r w:rsidRPr="00484487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F19289F" w:rsidR="009E6166" w:rsidRDefault="00484487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5A9C233A">
                <wp:simplePos x="0" y="0"/>
                <wp:positionH relativeFrom="column">
                  <wp:posOffset>62838</wp:posOffset>
                </wp:positionH>
                <wp:positionV relativeFrom="paragraph">
                  <wp:posOffset>59123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103" type="#_x0000_t202" style="position:absolute;left:0;text-align:left;margin-left:4.95pt;margin-top:4.6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4AB834" w14:textId="5604540C" w:rsidR="009E6166" w:rsidRDefault="009E6166" w:rsidP="009E6166"/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70B796E2" w14:textId="77777777" w:rsidR="00FD1828" w:rsidRDefault="00FD1828" w:rsidP="00C12180">
      <w:pPr>
        <w:spacing w:after="240"/>
        <w:rPr>
          <w:rFonts w:asciiTheme="minorHAnsi" w:hAnsiTheme="minorHAnsi"/>
          <w:sz w:val="28"/>
          <w:szCs w:val="28"/>
        </w:rPr>
      </w:pPr>
    </w:p>
    <w:p w14:paraId="6EE12477" w14:textId="7F68C0C1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lastRenderedPageBreak/>
        <w:t>Finns det särskilda strategier för att nå fler målgrupper? Hur görs detta?</w:t>
      </w:r>
    </w:p>
    <w:p w14:paraId="2EABE4B0" w14:textId="4CD638B9" w:rsidR="00FD1828" w:rsidRPr="00FD1828" w:rsidRDefault="00FD1828" w:rsidP="00FD1828">
      <w:pPr>
        <w:spacing w:after="240"/>
        <w:rPr>
          <w:rFonts w:asciiTheme="minorHAnsi" w:hAnsiTheme="minorHAnsi"/>
          <w:i/>
          <w:iCs/>
        </w:rPr>
      </w:pPr>
      <w:r w:rsidRPr="00FD1828">
        <w:rPr>
          <w:rFonts w:asciiTheme="minorHAnsi" w:hAnsiTheme="minorHAnsi"/>
          <w:i/>
          <w:iCs/>
        </w:rPr>
        <w:t>Till exempel genom att se över tillgänglighet, information om verksamheten, digitaliseringsbehov eller brobyggarfunktioner.</w:t>
      </w:r>
    </w:p>
    <w:p w14:paraId="5ECECF7C" w14:textId="703EA77A" w:rsidR="009E6166" w:rsidRDefault="00484487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439CF5A1">
                <wp:simplePos x="0" y="0"/>
                <wp:positionH relativeFrom="column">
                  <wp:posOffset>1580</wp:posOffset>
                </wp:positionH>
                <wp:positionV relativeFrom="paragraph">
                  <wp:posOffset>40640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104" type="#_x0000_t202" style="position:absolute;margin-left:.1pt;margin-top:3.2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672817C4" w14:textId="77777777" w:rsidR="00484487" w:rsidRDefault="009E6166" w:rsidP="00484487">
      <w:pPr>
        <w:pStyle w:val="Liststycke"/>
        <w:ind w:left="0"/>
      </w:pPr>
      <w:r w:rsidRPr="00C12180">
        <w:rPr>
          <w:rFonts w:eastAsia="Times New Roman" w:cs="Times New Roman"/>
          <w:kern w:val="0"/>
          <w:sz w:val="28"/>
          <w:szCs w:val="28"/>
          <w:lang w:eastAsia="sv-SE"/>
        </w:rPr>
        <w:t>Hur inkluderas målgruppens synpunkter och behov i utformningen av fältarbetet?</w:t>
      </w:r>
      <w:r>
        <w:t xml:space="preserve"> </w:t>
      </w:r>
    </w:p>
    <w:p w14:paraId="4E3C0AC5" w14:textId="7D81C0A9" w:rsidR="009E6166" w:rsidRPr="00FD1828" w:rsidRDefault="00FD1828" w:rsidP="00FD1828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T</w:t>
      </w:r>
      <w:r w:rsidRPr="0072000F">
        <w:rPr>
          <w:rFonts w:asciiTheme="minorHAnsi" w:eastAsiaTheme="minorHAnsi" w:hAnsiTheme="minorHAnsi" w:cstheme="minorBidi"/>
          <w:i/>
          <w:iCs/>
          <w:kern w:val="2"/>
          <w:lang w:eastAsia="en-US"/>
        </w:rPr>
        <w:t>ill exempel genom dialoger eller befintlig forskning/rapporter.</w:t>
      </w:r>
    </w:p>
    <w:p w14:paraId="7075FF9B" w14:textId="6B897D30" w:rsidR="009E6166" w:rsidRDefault="00484487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5BE7FFE9">
                <wp:simplePos x="0" y="0"/>
                <wp:positionH relativeFrom="column">
                  <wp:posOffset>4472</wp:posOffset>
                </wp:positionH>
                <wp:positionV relativeFrom="paragraph">
                  <wp:posOffset>138255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105" type="#_x0000_t202" style="position:absolute;margin-left:.35pt;margin-top:10.9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UB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44618072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C12180" w:rsidRDefault="009E6166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och till vilka kommunicerar fältverksamheten identifierade behov av stöd och insatser?</w:t>
      </w:r>
    </w:p>
    <w:p w14:paraId="187805A8" w14:textId="54B18E13" w:rsidR="00ED349C" w:rsidRDefault="00ED349C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653476" wp14:editId="5EEC554F">
                <wp:simplePos x="0" y="0"/>
                <wp:positionH relativeFrom="column">
                  <wp:posOffset>689</wp:posOffset>
                </wp:positionH>
                <wp:positionV relativeFrom="paragraph">
                  <wp:posOffset>10795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F96C3" w14:textId="77777777" w:rsidR="00ED349C" w:rsidRDefault="00ED349C" w:rsidP="00ED34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476" id="Textruta 1708194184" o:spid="_x0000_s1106" type="#_x0000_t202" style="position:absolute;margin-left:.05pt;margin-top:.85pt;width:441pt;height:1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gVaRw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57DF96C3" w14:textId="77777777" w:rsidR="00ED349C" w:rsidRDefault="00ED349C" w:rsidP="00ED349C"/>
                  </w:txbxContent>
                </v:textbox>
              </v:shape>
            </w:pict>
          </mc:Fallback>
        </mc:AlternateContent>
      </w:r>
    </w:p>
    <w:p w14:paraId="35D66F9E" w14:textId="77777777" w:rsidR="00ED349C" w:rsidRDefault="00ED349C" w:rsidP="00ED349C">
      <w:pPr>
        <w:pStyle w:val="Liststycke"/>
      </w:pPr>
    </w:p>
    <w:p w14:paraId="49FFE478" w14:textId="22A81EAC" w:rsidR="00ED349C" w:rsidRDefault="00ED349C" w:rsidP="00ED349C">
      <w:pPr>
        <w:pStyle w:val="Liststycke"/>
      </w:pPr>
    </w:p>
    <w:p w14:paraId="2B4C4C11" w14:textId="113CA926" w:rsidR="00ED349C" w:rsidRDefault="00ED349C" w:rsidP="00ED349C">
      <w:pPr>
        <w:pStyle w:val="Liststycke"/>
      </w:pPr>
    </w:p>
    <w:p w14:paraId="3B7D56C9" w14:textId="5DB409D2" w:rsidR="00ED349C" w:rsidRDefault="00ED349C" w:rsidP="00ED349C">
      <w:pPr>
        <w:pStyle w:val="Liststycke"/>
      </w:pPr>
    </w:p>
    <w:p w14:paraId="4A67FFA1" w14:textId="77777777" w:rsidR="00ED349C" w:rsidRDefault="00ED349C" w:rsidP="00ED349C">
      <w:pPr>
        <w:pStyle w:val="Liststycke"/>
      </w:pPr>
    </w:p>
    <w:p w14:paraId="6701C308" w14:textId="77777777" w:rsidR="00ED349C" w:rsidRDefault="00ED349C" w:rsidP="00ED349C">
      <w:pPr>
        <w:pStyle w:val="Liststycke"/>
      </w:pPr>
    </w:p>
    <w:p w14:paraId="3410B243" w14:textId="77777777" w:rsidR="00ED349C" w:rsidRDefault="00ED349C" w:rsidP="00ED349C">
      <w:pPr>
        <w:pStyle w:val="Liststycke"/>
      </w:pPr>
    </w:p>
    <w:p w14:paraId="56BD3AAE" w14:textId="77777777" w:rsidR="00ED349C" w:rsidRDefault="00ED349C" w:rsidP="00ED349C">
      <w:pPr>
        <w:pStyle w:val="Liststycke"/>
      </w:pPr>
    </w:p>
    <w:p w14:paraId="5654C9E8" w14:textId="77777777" w:rsidR="00ED349C" w:rsidRDefault="00ED349C" w:rsidP="00ED349C">
      <w:pPr>
        <w:pStyle w:val="Liststycke"/>
      </w:pPr>
    </w:p>
    <w:p w14:paraId="37A7AE20" w14:textId="34811022" w:rsidR="00ED349C" w:rsidRPr="00C12180" w:rsidRDefault="00ED349C" w:rsidP="00C12180">
      <w:pPr>
        <w:spacing w:after="240"/>
        <w:rPr>
          <w:rFonts w:asciiTheme="minorHAnsi" w:hAnsiTheme="minorHAnsi"/>
          <w:sz w:val="28"/>
          <w:szCs w:val="28"/>
        </w:rPr>
      </w:pPr>
      <w:r w:rsidRPr="00C12180">
        <w:rPr>
          <w:rFonts w:asciiTheme="minorHAnsi" w:hAnsiTheme="minorHAnsi"/>
          <w:sz w:val="28"/>
          <w:szCs w:val="28"/>
        </w:rPr>
        <w:t>Hur följs effekterna av det sociala fältarbetet upp? Finns lämpliga indikatorer?</w:t>
      </w:r>
    </w:p>
    <w:p w14:paraId="36CFE20F" w14:textId="2B2F9DCF" w:rsidR="00ED349C" w:rsidRPr="00C12180" w:rsidRDefault="00484487" w:rsidP="00C1218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1BF4E892">
                <wp:simplePos x="0" y="0"/>
                <wp:positionH relativeFrom="column">
                  <wp:posOffset>-39289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107" type="#_x0000_t202" style="position:absolute;margin-left:-3.1pt;margin-top:6.5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drt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T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5020EC4" w14:textId="7B44B60E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1AFD6453" w14:textId="281A2D1B" w:rsidR="00ED349C" w:rsidRDefault="00ED349C" w:rsidP="00ED349C">
      <w:pPr>
        <w:rPr>
          <w:rFonts w:ascii="Segoe UI" w:hAnsi="Segoe UI" w:cs="Segoe UI"/>
          <w:color w:val="014446"/>
          <w:sz w:val="26"/>
          <w:szCs w:val="26"/>
        </w:rPr>
      </w:pPr>
    </w:p>
    <w:p w14:paraId="2E429D26" w14:textId="54CF2E4A" w:rsidR="001B139A" w:rsidRPr="006A566A" w:rsidRDefault="001B139A" w:rsidP="006723E1"/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-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15739"/>
    <w:multiLevelType w:val="hybridMultilevel"/>
    <w:tmpl w:val="35BCD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32FC6B66">
      <w:numFmt w:val="bullet"/>
      <w:lvlText w:val="•"/>
      <w:lvlJc w:val="left"/>
      <w:pPr>
        <w:ind w:left="1660" w:hanging="580"/>
      </w:pPr>
      <w:rPr>
        <w:rFonts w:ascii="Aptos" w:eastAsiaTheme="minorHAnsi" w:hAnsi="Aptos" w:cstheme="minorBidi" w:hint="default"/>
        <w:i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760B8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0FB4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EA2E02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7A9C"/>
    <w:multiLevelType w:val="hybridMultilevel"/>
    <w:tmpl w:val="45180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15E8"/>
    <w:multiLevelType w:val="hybridMultilevel"/>
    <w:tmpl w:val="4B44CD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12"/>
  </w:num>
  <w:num w:numId="2" w16cid:durableId="1093234977">
    <w:abstractNumId w:val="13"/>
  </w:num>
  <w:num w:numId="3" w16cid:durableId="1696417807">
    <w:abstractNumId w:val="4"/>
  </w:num>
  <w:num w:numId="4" w16cid:durableId="2115859134">
    <w:abstractNumId w:val="7"/>
  </w:num>
  <w:num w:numId="5" w16cid:durableId="1648172082">
    <w:abstractNumId w:val="1"/>
  </w:num>
  <w:num w:numId="6" w16cid:durableId="47340745">
    <w:abstractNumId w:val="16"/>
  </w:num>
  <w:num w:numId="7" w16cid:durableId="1624388573">
    <w:abstractNumId w:val="18"/>
  </w:num>
  <w:num w:numId="8" w16cid:durableId="902179485">
    <w:abstractNumId w:val="2"/>
  </w:num>
  <w:num w:numId="9" w16cid:durableId="1804810057">
    <w:abstractNumId w:val="11"/>
  </w:num>
  <w:num w:numId="10" w16cid:durableId="295069178">
    <w:abstractNumId w:val="15"/>
  </w:num>
  <w:num w:numId="11" w16cid:durableId="1255238337">
    <w:abstractNumId w:val="0"/>
  </w:num>
  <w:num w:numId="12" w16cid:durableId="1750499276">
    <w:abstractNumId w:val="17"/>
  </w:num>
  <w:num w:numId="13" w16cid:durableId="903415153">
    <w:abstractNumId w:val="3"/>
  </w:num>
  <w:num w:numId="14" w16cid:durableId="2100328225">
    <w:abstractNumId w:val="14"/>
  </w:num>
  <w:num w:numId="15" w16cid:durableId="702024355">
    <w:abstractNumId w:val="8"/>
  </w:num>
  <w:num w:numId="16" w16cid:durableId="339817397">
    <w:abstractNumId w:val="6"/>
  </w:num>
  <w:num w:numId="17" w16cid:durableId="1987276438">
    <w:abstractNumId w:val="10"/>
  </w:num>
  <w:num w:numId="18" w16cid:durableId="1287739786">
    <w:abstractNumId w:val="5"/>
  </w:num>
  <w:num w:numId="19" w16cid:durableId="131618176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4389E"/>
    <w:rsid w:val="000747A7"/>
    <w:rsid w:val="000766B8"/>
    <w:rsid w:val="000962F5"/>
    <w:rsid w:val="000F2CE2"/>
    <w:rsid w:val="000F3072"/>
    <w:rsid w:val="001146A9"/>
    <w:rsid w:val="001210C0"/>
    <w:rsid w:val="001B139A"/>
    <w:rsid w:val="001B3305"/>
    <w:rsid w:val="001C7F49"/>
    <w:rsid w:val="001E4957"/>
    <w:rsid w:val="00207039"/>
    <w:rsid w:val="00217222"/>
    <w:rsid w:val="00292DF4"/>
    <w:rsid w:val="002E63BF"/>
    <w:rsid w:val="002F2938"/>
    <w:rsid w:val="00305786"/>
    <w:rsid w:val="00351E27"/>
    <w:rsid w:val="003C0D3C"/>
    <w:rsid w:val="003C3EC2"/>
    <w:rsid w:val="003F2EC9"/>
    <w:rsid w:val="00420C27"/>
    <w:rsid w:val="004248EF"/>
    <w:rsid w:val="0043292A"/>
    <w:rsid w:val="00447B2D"/>
    <w:rsid w:val="0045250D"/>
    <w:rsid w:val="00455DE5"/>
    <w:rsid w:val="00484487"/>
    <w:rsid w:val="00491F2C"/>
    <w:rsid w:val="004C6717"/>
    <w:rsid w:val="0052547F"/>
    <w:rsid w:val="00530AE5"/>
    <w:rsid w:val="00545890"/>
    <w:rsid w:val="0056048D"/>
    <w:rsid w:val="005E4719"/>
    <w:rsid w:val="00601E80"/>
    <w:rsid w:val="0061783E"/>
    <w:rsid w:val="006352C8"/>
    <w:rsid w:val="00644043"/>
    <w:rsid w:val="00651F44"/>
    <w:rsid w:val="00660B10"/>
    <w:rsid w:val="00664E79"/>
    <w:rsid w:val="006723E1"/>
    <w:rsid w:val="00672421"/>
    <w:rsid w:val="006A2656"/>
    <w:rsid w:val="006A414A"/>
    <w:rsid w:val="006A566A"/>
    <w:rsid w:val="006A59A3"/>
    <w:rsid w:val="006A5E69"/>
    <w:rsid w:val="006E5750"/>
    <w:rsid w:val="00710156"/>
    <w:rsid w:val="0072000F"/>
    <w:rsid w:val="0072311D"/>
    <w:rsid w:val="00760444"/>
    <w:rsid w:val="00771FC9"/>
    <w:rsid w:val="007763D3"/>
    <w:rsid w:val="007E2565"/>
    <w:rsid w:val="007F52C5"/>
    <w:rsid w:val="008005BB"/>
    <w:rsid w:val="008121B8"/>
    <w:rsid w:val="0081568E"/>
    <w:rsid w:val="00870003"/>
    <w:rsid w:val="008907C0"/>
    <w:rsid w:val="00894C35"/>
    <w:rsid w:val="008F7BE3"/>
    <w:rsid w:val="00930E56"/>
    <w:rsid w:val="00937B4A"/>
    <w:rsid w:val="00985CC3"/>
    <w:rsid w:val="009E6166"/>
    <w:rsid w:val="009F4B2A"/>
    <w:rsid w:val="00A1188B"/>
    <w:rsid w:val="00A7277B"/>
    <w:rsid w:val="00A76400"/>
    <w:rsid w:val="00A87903"/>
    <w:rsid w:val="00AB2C32"/>
    <w:rsid w:val="00AC7140"/>
    <w:rsid w:val="00AD6915"/>
    <w:rsid w:val="00B02064"/>
    <w:rsid w:val="00B459DC"/>
    <w:rsid w:val="00B5432C"/>
    <w:rsid w:val="00B63AB0"/>
    <w:rsid w:val="00B7062F"/>
    <w:rsid w:val="00B80EFD"/>
    <w:rsid w:val="00B82544"/>
    <w:rsid w:val="00B94F7C"/>
    <w:rsid w:val="00BF11D7"/>
    <w:rsid w:val="00C12180"/>
    <w:rsid w:val="00C34A0E"/>
    <w:rsid w:val="00C5031D"/>
    <w:rsid w:val="00C5481C"/>
    <w:rsid w:val="00C72853"/>
    <w:rsid w:val="00CA5168"/>
    <w:rsid w:val="00CC538E"/>
    <w:rsid w:val="00CD27D2"/>
    <w:rsid w:val="00CD7E92"/>
    <w:rsid w:val="00CE3339"/>
    <w:rsid w:val="00CF3520"/>
    <w:rsid w:val="00D2617E"/>
    <w:rsid w:val="00D26EFA"/>
    <w:rsid w:val="00D32A18"/>
    <w:rsid w:val="00D465B8"/>
    <w:rsid w:val="00D858B5"/>
    <w:rsid w:val="00DB58A5"/>
    <w:rsid w:val="00DB619D"/>
    <w:rsid w:val="00DC358F"/>
    <w:rsid w:val="00DE103E"/>
    <w:rsid w:val="00E207D0"/>
    <w:rsid w:val="00E408D6"/>
    <w:rsid w:val="00E93A41"/>
    <w:rsid w:val="00EC1E09"/>
    <w:rsid w:val="00ED349C"/>
    <w:rsid w:val="00F60E0E"/>
    <w:rsid w:val="00FC2081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27</Pages>
  <Words>1836</Words>
  <Characters>9735</Characters>
  <Application>Microsoft Office Word</Application>
  <DocSecurity>0</DocSecurity>
  <Lines>81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7</cp:revision>
  <dcterms:created xsi:type="dcterms:W3CDTF">2025-01-09T12:12:00Z</dcterms:created>
  <dcterms:modified xsi:type="dcterms:W3CDTF">2025-04-29T11:11:00Z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