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E58F" w14:textId="77777777" w:rsidR="003D419B" w:rsidRPr="003D419B" w:rsidRDefault="003D419B" w:rsidP="003D419B">
      <w:pPr>
        <w:shd w:val="clear" w:color="auto" w:fill="2D6B97"/>
        <w:outlineLvl w:val="0"/>
        <w:rPr>
          <w:rFonts w:ascii="Atkinson" w:hAnsi="Atkinson"/>
          <w:b/>
          <w:bCs/>
          <w:color w:val="BBDBEC"/>
          <w:spacing w:val="2"/>
          <w:kern w:val="36"/>
          <w:sz w:val="48"/>
          <w:szCs w:val="48"/>
          <w14:ligatures w14:val="none"/>
        </w:rPr>
      </w:pPr>
      <w:r w:rsidRPr="003D419B">
        <w:rPr>
          <w:rFonts w:ascii="Atkinson" w:hAnsi="Atkinson"/>
          <w:b/>
          <w:bCs/>
          <w:color w:val="BBDBEC"/>
          <w:spacing w:val="2"/>
          <w:kern w:val="36"/>
          <w:sz w:val="48"/>
          <w:szCs w:val="48"/>
          <w14:ligatures w14:val="none"/>
        </w:rPr>
        <w:t>Data i Dialog - basutbud</w:t>
      </w:r>
    </w:p>
    <w:p w14:paraId="2356BB7B" w14:textId="77777777" w:rsidR="0056753F" w:rsidRDefault="0056753F" w:rsidP="007B202C">
      <w:pPr>
        <w:pBdr>
          <w:bottom w:val="single" w:sz="6" w:space="0" w:color="DEE2E6"/>
        </w:pBdr>
        <w:spacing w:after="100" w:afterAutospacing="1"/>
        <w:outlineLvl w:val="1"/>
        <w:rPr>
          <w:b/>
          <w:bCs/>
          <w:kern w:val="0"/>
          <w:sz w:val="36"/>
          <w:szCs w:val="36"/>
          <w14:ligatures w14:val="none"/>
        </w:rPr>
      </w:pPr>
    </w:p>
    <w:p w14:paraId="1418E0BA" w14:textId="1A82B497" w:rsidR="007B202C" w:rsidRPr="007B202C" w:rsidRDefault="007B202C" w:rsidP="007B202C">
      <w:pPr>
        <w:pBdr>
          <w:bottom w:val="single" w:sz="6" w:space="0" w:color="DEE2E6"/>
        </w:pBdr>
        <w:spacing w:after="100" w:afterAutospacing="1"/>
        <w:outlineLvl w:val="1"/>
        <w:rPr>
          <w:b/>
          <w:bCs/>
          <w:kern w:val="0"/>
          <w:sz w:val="36"/>
          <w:szCs w:val="36"/>
          <w14:ligatures w14:val="none"/>
        </w:rPr>
      </w:pPr>
      <w:r w:rsidRPr="007B202C">
        <w:rPr>
          <w:b/>
          <w:bCs/>
          <w:kern w:val="0"/>
          <w:sz w:val="36"/>
          <w:szCs w:val="36"/>
          <w14:ligatures w14:val="none"/>
        </w:rPr>
        <w:t>Bakgrund</w:t>
      </w:r>
    </w:p>
    <w:p w14:paraId="19720495" w14:textId="7EA1BB90" w:rsidR="007B202C" w:rsidRDefault="007B202C" w:rsidP="007B202C">
      <w:pPr>
        <w:spacing w:after="240"/>
        <w:rPr>
          <w:kern w:val="0"/>
          <w14:ligatures w14:val="none"/>
        </w:rPr>
      </w:pPr>
      <w:r w:rsidRPr="007B202C">
        <w:rPr>
          <w:kern w:val="0"/>
          <w14:ligatures w14:val="none"/>
        </w:rPr>
        <w:t xml:space="preserve">Alla vinner på </w:t>
      </w:r>
      <w:r w:rsidR="003D419B">
        <w:rPr>
          <w:kern w:val="0"/>
          <w14:ligatures w14:val="none"/>
        </w:rPr>
        <w:t xml:space="preserve">goda </w:t>
      </w:r>
      <w:r>
        <w:rPr>
          <w:kern w:val="0"/>
          <w14:ligatures w14:val="none"/>
        </w:rPr>
        <w:t xml:space="preserve">uppväxtvillkor för </w:t>
      </w:r>
      <w:r w:rsidRPr="007B202C">
        <w:rPr>
          <w:kern w:val="0"/>
          <w14:ligatures w14:val="none"/>
        </w:rPr>
        <w:t xml:space="preserve">barn och unga. Det samhället investerar i barn och unga i ett tidigt skede har vi igen mångfalt senare. Att få tillgång till tidiga insatser kan på individnivå förebygga framtida utanförskap, </w:t>
      </w:r>
      <w:r w:rsidR="00B957D7">
        <w:rPr>
          <w:kern w:val="0"/>
          <w14:ligatures w14:val="none"/>
        </w:rPr>
        <w:t>olika</w:t>
      </w:r>
      <w:r w:rsidRPr="007B202C">
        <w:rPr>
          <w:kern w:val="0"/>
          <w14:ligatures w14:val="none"/>
        </w:rPr>
        <w:t xml:space="preserve"> form</w:t>
      </w:r>
      <w:r w:rsidR="00B957D7">
        <w:rPr>
          <w:kern w:val="0"/>
          <w14:ligatures w14:val="none"/>
        </w:rPr>
        <w:t>er</w:t>
      </w:r>
      <w:r w:rsidRPr="007B202C">
        <w:rPr>
          <w:kern w:val="0"/>
          <w14:ligatures w14:val="none"/>
        </w:rPr>
        <w:t xml:space="preserve"> av fysisk och psykisk ohälsa, arbetslöshet, missbruk och kriminalitet. Här finns också stora vinster på samhällsnivå att hämta.</w:t>
      </w:r>
    </w:p>
    <w:p w14:paraId="5AD20A47" w14:textId="4FC062CE" w:rsidR="003D419B" w:rsidRPr="003D419B" w:rsidRDefault="003D419B" w:rsidP="007B202C">
      <w:pPr>
        <w:spacing w:after="240"/>
        <w:rPr>
          <w:b/>
          <w:bCs/>
          <w:kern w:val="0"/>
          <w14:ligatures w14:val="none"/>
        </w:rPr>
      </w:pPr>
      <w:r w:rsidRPr="003D419B">
        <w:rPr>
          <w:b/>
          <w:bCs/>
          <w:kern w:val="0"/>
          <w14:ligatures w14:val="none"/>
        </w:rPr>
        <w:t>Preventionsstjärnan</w:t>
      </w:r>
    </w:p>
    <w:p w14:paraId="6FD86EA3" w14:textId="209DAE2E" w:rsidR="007B202C" w:rsidRDefault="007B202C" w:rsidP="007B202C">
      <w:pPr>
        <w:spacing w:after="240"/>
        <w:rPr>
          <w:kern w:val="0"/>
          <w14:ligatures w14:val="none"/>
        </w:rPr>
      </w:pPr>
      <w:r w:rsidRPr="007B202C">
        <w:rPr>
          <w:kern w:val="0"/>
          <w14:ligatures w14:val="none"/>
        </w:rPr>
        <w:t>Brott, beroendeproblematik, våld, psykisk ohälsa och utanförskap är samhällsproblem som i stor utsträckning kan förklaras av samma bakomliggande faktorer, eller risk- och skyddsfaktorer. Genom ett tidigt och samordnat främjande och förebyggande arbete som påverkar dessa bakgrundsfaktorer kan vi få effekter på många problemområden samtidigt.</w:t>
      </w:r>
    </w:p>
    <w:p w14:paraId="32B7BA3B" w14:textId="77777777" w:rsidR="008C78FD" w:rsidRDefault="008C78FD" w:rsidP="007B202C">
      <w:pPr>
        <w:spacing w:after="240"/>
        <w:rPr>
          <w:kern w:val="0"/>
          <w14:ligatures w14:val="none"/>
        </w:rPr>
      </w:pPr>
    </w:p>
    <w:p w14:paraId="2780D65C" w14:textId="34B19679" w:rsidR="008C78FD" w:rsidRDefault="008C78FD" w:rsidP="007B202C">
      <w:pPr>
        <w:spacing w:after="240"/>
        <w:rPr>
          <w:kern w:val="0"/>
          <w14:ligatures w14:val="none"/>
        </w:rPr>
      </w:pPr>
      <w:r>
        <w:rPr>
          <w:noProof/>
        </w:rPr>
        <w:drawing>
          <wp:inline distT="0" distB="0" distL="0" distR="0" wp14:anchorId="1BE67E12" wp14:editId="5A23D915">
            <wp:extent cx="4000500" cy="3412243"/>
            <wp:effectExtent l="0" t="0" r="0" b="0"/>
            <wp:docPr id="7" name="Platshållare för innehåll 6" descr="Bilder föreställer en stjärna med ett gemensamt grönt fält i mitten.">
              <a:extLst xmlns:a="http://schemas.openxmlformats.org/drawingml/2006/main">
                <a:ext uri="{FF2B5EF4-FFF2-40B4-BE49-F238E27FC236}">
                  <a16:creationId xmlns:a16="http://schemas.microsoft.com/office/drawing/2014/main" id="{FB9C9A27-59EA-47C7-B20A-47917BA798C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latshållare för innehåll 6" descr="Bilder föreställer en stjärna med ett gemensamt grönt fält i mitten.">
                      <a:extLst>
                        <a:ext uri="{FF2B5EF4-FFF2-40B4-BE49-F238E27FC236}">
                          <a16:creationId xmlns:a16="http://schemas.microsoft.com/office/drawing/2014/main" id="{FB9C9A27-59EA-47C7-B20A-47917BA798C5}"/>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13240" cy="3423109"/>
                    </a:xfrm>
                    <a:prstGeom prst="rect">
                      <a:avLst/>
                    </a:prstGeom>
                  </pic:spPr>
                </pic:pic>
              </a:graphicData>
            </a:graphic>
          </wp:inline>
        </w:drawing>
      </w:r>
    </w:p>
    <w:p w14:paraId="4EFEEE23" w14:textId="77777777" w:rsidR="007B202C" w:rsidRDefault="007B202C" w:rsidP="007B202C">
      <w:pPr>
        <w:spacing w:after="240"/>
        <w:rPr>
          <w:kern w:val="0"/>
          <w14:ligatures w14:val="none"/>
        </w:rPr>
      </w:pPr>
      <w:r w:rsidRPr="007B202C">
        <w:rPr>
          <w:kern w:val="0"/>
          <w14:ligatures w14:val="none"/>
        </w:rPr>
        <w:t>I praktiken handlar det ofta om samverkan kring insatser riktade till föräldrar, förskola och skola, fritids- och föreningsverksamhet, eller insatser för att förändra miljöer som barn och unga rör sig i – satsningar på goda och jämlika uppväxtvillkor.</w:t>
      </w:r>
    </w:p>
    <w:p w14:paraId="658BBD1A" w14:textId="77777777" w:rsidR="008C78FD" w:rsidRDefault="008C78FD" w:rsidP="007B202C">
      <w:pPr>
        <w:spacing w:after="240"/>
        <w:rPr>
          <w:kern w:val="0"/>
          <w14:ligatures w14:val="none"/>
        </w:rPr>
      </w:pPr>
    </w:p>
    <w:p w14:paraId="68999025" w14:textId="77777777" w:rsidR="008C78FD" w:rsidRDefault="008C78FD" w:rsidP="007B202C">
      <w:pPr>
        <w:spacing w:after="240"/>
        <w:rPr>
          <w:kern w:val="0"/>
          <w14:ligatures w14:val="none"/>
        </w:rPr>
      </w:pPr>
    </w:p>
    <w:p w14:paraId="5938287F" w14:textId="77777777" w:rsidR="008C78FD" w:rsidRDefault="008C78FD" w:rsidP="007B202C">
      <w:pPr>
        <w:spacing w:after="240"/>
        <w:rPr>
          <w:kern w:val="0"/>
          <w14:ligatures w14:val="none"/>
        </w:rPr>
      </w:pPr>
    </w:p>
    <w:p w14:paraId="0700FA71" w14:textId="77777777" w:rsidR="008C78FD" w:rsidRDefault="008C78FD" w:rsidP="007B202C">
      <w:pPr>
        <w:spacing w:after="240"/>
        <w:rPr>
          <w:kern w:val="0"/>
          <w14:ligatures w14:val="none"/>
        </w:rPr>
      </w:pPr>
    </w:p>
    <w:p w14:paraId="357B33C4" w14:textId="77777777" w:rsidR="008C78FD" w:rsidRPr="007B202C" w:rsidRDefault="008C78FD" w:rsidP="007B202C">
      <w:pPr>
        <w:spacing w:after="240"/>
        <w:rPr>
          <w:kern w:val="0"/>
          <w14:ligatures w14:val="none"/>
        </w:rPr>
      </w:pPr>
    </w:p>
    <w:p w14:paraId="235923FB" w14:textId="29A54F4E" w:rsidR="008C78FD" w:rsidRDefault="007B202C" w:rsidP="007B202C">
      <w:pPr>
        <w:spacing w:after="240"/>
        <w:rPr>
          <w:ins w:id="0" w:author="Lönn Rhodin Kajsa" w:date="2024-04-29T15:39:00Z"/>
          <w:kern w:val="0"/>
          <w14:ligatures w14:val="none"/>
        </w:rPr>
      </w:pPr>
      <w:r w:rsidRPr="007B202C">
        <w:rPr>
          <w:kern w:val="0"/>
          <w14:ligatures w14:val="none"/>
        </w:rPr>
        <w:t xml:space="preserve">För att motivera till samverkan mellan olika sektorer och sakfrågor </w:t>
      </w:r>
      <w:r w:rsidR="004A5F42">
        <w:rPr>
          <w:kern w:val="0"/>
          <w14:ligatures w14:val="none"/>
        </w:rPr>
        <w:t>har</w:t>
      </w:r>
      <w:r w:rsidRPr="007B202C">
        <w:rPr>
          <w:kern w:val="0"/>
          <w14:ligatures w14:val="none"/>
        </w:rPr>
        <w:t xml:space="preserve"> Länsstyrelsen i Stockholm</w:t>
      </w:r>
      <w:r w:rsidR="004A5F42">
        <w:rPr>
          <w:kern w:val="0"/>
          <w14:ligatures w14:val="none"/>
        </w:rPr>
        <w:t xml:space="preserve"> och</w:t>
      </w:r>
      <w:r w:rsidRPr="007B202C">
        <w:rPr>
          <w:kern w:val="0"/>
          <w14:ligatures w14:val="none"/>
        </w:rPr>
        <w:t xml:space="preserve"> RISE g</w:t>
      </w:r>
      <w:r w:rsidR="004A5F42">
        <w:rPr>
          <w:kern w:val="0"/>
          <w14:ligatures w14:val="none"/>
        </w:rPr>
        <w:t>jort</w:t>
      </w:r>
      <w:r w:rsidRPr="007B202C">
        <w:rPr>
          <w:kern w:val="0"/>
          <w14:ligatures w14:val="none"/>
        </w:rPr>
        <w:t xml:space="preserve"> en kunskapssammanställning över forskning på gemensamma risk- och skyddsfaktorer för olika problemutfall.</w:t>
      </w:r>
      <w:r w:rsidR="008C78FD">
        <w:rPr>
          <w:kern w:val="0"/>
          <w14:ligatures w14:val="none"/>
        </w:rPr>
        <w:t xml:space="preserve"> </w:t>
      </w:r>
      <w:r w:rsidRPr="007B202C">
        <w:rPr>
          <w:kern w:val="0"/>
          <w14:ligatures w14:val="none"/>
        </w:rPr>
        <w:t xml:space="preserve">Sammanställningen har omfattat 86 forskningsöversikter och studier som sammantaget tydligt visar att forskningsbaserade satsningar på </w:t>
      </w:r>
      <w:r w:rsidR="003D419B">
        <w:rPr>
          <w:kern w:val="0"/>
          <w14:ligatures w14:val="none"/>
        </w:rPr>
        <w:t xml:space="preserve">att stärka de viktigaste skyddsfaktorerna </w:t>
      </w:r>
      <w:r w:rsidRPr="007B202C">
        <w:rPr>
          <w:kern w:val="0"/>
          <w14:ligatures w14:val="none"/>
        </w:rPr>
        <w:t>kan minska risken för flera olika problemutfall, exempelvis kriminalitet, beroendeproblematik och psykisk ohälsa</w:t>
      </w:r>
    </w:p>
    <w:p w14:paraId="70650A6C" w14:textId="77777777" w:rsidR="0056753F" w:rsidRDefault="008C78FD" w:rsidP="007B202C">
      <w:pPr>
        <w:spacing w:after="240"/>
      </w:pPr>
      <w:ins w:id="1" w:author="Lönn Rhodin Kajsa" w:date="2024-04-29T15:39:00Z">
        <w:r>
          <w:rPr>
            <w:noProof/>
          </w:rPr>
          <w:drawing>
            <wp:inline distT="0" distB="0" distL="0" distR="0" wp14:anchorId="0B1BB1D2" wp14:editId="3905795A">
              <wp:extent cx="1484591" cy="2032476"/>
              <wp:effectExtent l="152400" t="152400" r="344805" b="349250"/>
              <wp:docPr id="4" name="Platshållare för innehåll 3" descr="Bild på rapportens framsida föreställande två ungdomar som sitter på en mur">
                <a:extLst xmlns:a="http://schemas.openxmlformats.org/drawingml/2006/main">
                  <a:ext uri="{FF2B5EF4-FFF2-40B4-BE49-F238E27FC236}">
                    <a16:creationId xmlns:a16="http://schemas.microsoft.com/office/drawing/2014/main" id="{C2E35828-DFCA-4425-A336-3D1F429E74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latshållare för innehåll 3" descr="Bild på rapportens framsida föreställande två ungdomar som sitter på en mur">
                        <a:extLst>
                          <a:ext uri="{FF2B5EF4-FFF2-40B4-BE49-F238E27FC236}">
                            <a16:creationId xmlns:a16="http://schemas.microsoft.com/office/drawing/2014/main" id="{C2E35828-DFCA-4425-A336-3D1F429E74B4}"/>
                          </a:ext>
                        </a:extLst>
                      </pic:cNvPr>
                      <pic:cNvPicPr>
                        <a:picLocks noGrp="1" noChangeAspect="1"/>
                      </pic:cNvPicPr>
                    </pic:nvPicPr>
                    <pic:blipFill>
                      <a:blip r:embed="rId6"/>
                      <a:stretch>
                        <a:fillRect/>
                      </a:stretch>
                    </pic:blipFill>
                    <pic:spPr>
                      <a:xfrm>
                        <a:off x="0" y="0"/>
                        <a:ext cx="1492717" cy="2043601"/>
                      </a:xfrm>
                      <a:prstGeom prst="rect">
                        <a:avLst/>
                      </a:prstGeom>
                      <a:ln>
                        <a:noFill/>
                      </a:ln>
                      <a:effectLst>
                        <a:outerShdw blurRad="292100" dist="139700" dir="2700000" algn="tl" rotWithShape="0">
                          <a:srgbClr val="333333">
                            <a:alpha val="65000"/>
                          </a:srgbClr>
                        </a:outerShdw>
                      </a:effectLst>
                    </pic:spPr>
                  </pic:pic>
                </a:graphicData>
              </a:graphic>
            </wp:inline>
          </w:drawing>
        </w:r>
      </w:ins>
    </w:p>
    <w:p w14:paraId="25F712DB" w14:textId="78585941" w:rsidR="00421678" w:rsidRDefault="00000000" w:rsidP="0056753F">
      <w:pPr>
        <w:spacing w:after="240"/>
        <w:rPr>
          <w:color w:val="2196F3"/>
          <w:kern w:val="0"/>
          <w:u w:val="single"/>
          <w14:ligatures w14:val="none"/>
        </w:rPr>
      </w:pPr>
      <w:hyperlink r:id="rId7" w:tgtFrame="_blank" w:history="1">
        <w:r w:rsidR="00421678" w:rsidRPr="00D1388F">
          <w:rPr>
            <w:color w:val="2196F3"/>
            <w:kern w:val="0"/>
            <w:u w:val="single"/>
            <w14:ligatures w14:val="none"/>
          </w:rPr>
          <w:t>Risk- och skyddsfaktorer – vad vet vi och vad kan göras med kunskapen?</w:t>
        </w:r>
      </w:hyperlink>
    </w:p>
    <w:p w14:paraId="6FF448E6" w14:textId="4A442812" w:rsidR="004A5F42" w:rsidRPr="004A5F42" w:rsidRDefault="004A5F42" w:rsidP="00897F0F">
      <w:pPr>
        <w:spacing w:after="240"/>
        <w:rPr>
          <w:b/>
          <w:bCs/>
          <w:kern w:val="0"/>
          <w:sz w:val="36"/>
          <w:szCs w:val="36"/>
          <w14:ligatures w14:val="none"/>
        </w:rPr>
      </w:pPr>
      <w:r w:rsidRPr="004A5F42">
        <w:rPr>
          <w:b/>
          <w:bCs/>
          <w:kern w:val="0"/>
          <w:sz w:val="36"/>
          <w:szCs w:val="36"/>
          <w14:ligatures w14:val="none"/>
        </w:rPr>
        <w:t>Basutbudet</w:t>
      </w:r>
    </w:p>
    <w:p w14:paraId="11BB5C72" w14:textId="78398504" w:rsidR="004A5F42" w:rsidRDefault="004A5F42" w:rsidP="004A5F42">
      <w:pPr>
        <w:spacing w:after="240"/>
        <w:rPr>
          <w:kern w:val="0"/>
          <w:highlight w:val="yellow"/>
          <w14:ligatures w14:val="none"/>
        </w:rPr>
      </w:pPr>
      <w:r>
        <w:rPr>
          <w:kern w:val="0"/>
          <w14:ligatures w14:val="none"/>
        </w:rPr>
        <w:t xml:space="preserve">I basutbudet </w:t>
      </w:r>
      <w:r w:rsidRPr="00D1388F">
        <w:rPr>
          <w:kern w:val="0"/>
          <w14:ligatures w14:val="none"/>
        </w:rPr>
        <w:t xml:space="preserve">beskrivs verksamheter och insatser som kommuner enligt forskning, myndighetsrekommendationer eller lag bör erbjuda </w:t>
      </w:r>
      <w:r>
        <w:rPr>
          <w:kern w:val="0"/>
          <w14:ligatures w14:val="none"/>
        </w:rPr>
        <w:t>för att stärka viktiga skyddsfaktorer med potential att påverka flera olika problemutfall</w:t>
      </w:r>
      <w:r w:rsidR="003436CF">
        <w:rPr>
          <w:kern w:val="0"/>
          <w14:ligatures w14:val="none"/>
        </w:rPr>
        <w:t xml:space="preserve">. </w:t>
      </w:r>
    </w:p>
    <w:p w14:paraId="75F5D61F" w14:textId="5FE724E0" w:rsidR="004A5F42" w:rsidRPr="004A5F42" w:rsidRDefault="00897F0F" w:rsidP="004A5F42">
      <w:pPr>
        <w:pStyle w:val="Liststycke"/>
        <w:numPr>
          <w:ilvl w:val="0"/>
          <w:numId w:val="93"/>
        </w:numPr>
        <w:spacing w:after="240"/>
        <w:rPr>
          <w:kern w:val="0"/>
          <w14:ligatures w14:val="none"/>
        </w:rPr>
      </w:pPr>
      <w:commentRangeStart w:id="2"/>
      <w:r w:rsidRPr="004A5F42">
        <w:rPr>
          <w:kern w:val="0"/>
          <w14:ligatures w14:val="none"/>
        </w:rPr>
        <w:t>En god föräldrabarnrelation</w:t>
      </w:r>
    </w:p>
    <w:p w14:paraId="76708CF3" w14:textId="77777777" w:rsidR="004A5F42" w:rsidRPr="004A5F42" w:rsidRDefault="004A5F42" w:rsidP="004A5F42">
      <w:pPr>
        <w:pStyle w:val="Liststycke"/>
        <w:numPr>
          <w:ilvl w:val="0"/>
          <w:numId w:val="93"/>
        </w:numPr>
        <w:spacing w:after="240"/>
        <w:rPr>
          <w:kern w:val="0"/>
          <w14:ligatures w14:val="none"/>
        </w:rPr>
      </w:pPr>
      <w:r w:rsidRPr="004A5F42">
        <w:rPr>
          <w:kern w:val="0"/>
          <w14:ligatures w14:val="none"/>
        </w:rPr>
        <w:t>M</w:t>
      </w:r>
      <w:r w:rsidR="00897F0F" w:rsidRPr="004A5F42">
        <w:rPr>
          <w:kern w:val="0"/>
          <w14:ligatures w14:val="none"/>
        </w:rPr>
        <w:t>åluppfyllelse i förskola och skola</w:t>
      </w:r>
    </w:p>
    <w:p w14:paraId="569225EE" w14:textId="77777777" w:rsidR="004A5F42" w:rsidRPr="004A5F42" w:rsidRDefault="004A5F42" w:rsidP="004A5F42">
      <w:pPr>
        <w:pStyle w:val="Liststycke"/>
        <w:numPr>
          <w:ilvl w:val="0"/>
          <w:numId w:val="93"/>
        </w:numPr>
        <w:spacing w:after="240"/>
        <w:rPr>
          <w:kern w:val="0"/>
          <w14:ligatures w14:val="none"/>
        </w:rPr>
      </w:pPr>
      <w:r w:rsidRPr="004A5F42">
        <w:rPr>
          <w:kern w:val="0"/>
          <w14:ligatures w14:val="none"/>
        </w:rPr>
        <w:t>E</w:t>
      </w:r>
      <w:r w:rsidR="00897F0F" w:rsidRPr="004A5F42">
        <w:rPr>
          <w:kern w:val="0"/>
          <w14:ligatures w14:val="none"/>
        </w:rPr>
        <w:t xml:space="preserve">n meningsfull fritid </w:t>
      </w:r>
    </w:p>
    <w:p w14:paraId="1ADD0966" w14:textId="77777777" w:rsidR="004A5F42" w:rsidRPr="004A5F42" w:rsidRDefault="004A5F42" w:rsidP="004A5F42">
      <w:pPr>
        <w:pStyle w:val="Liststycke"/>
        <w:numPr>
          <w:ilvl w:val="0"/>
          <w:numId w:val="93"/>
        </w:numPr>
        <w:spacing w:after="240"/>
        <w:rPr>
          <w:kern w:val="0"/>
          <w14:ligatures w14:val="none"/>
        </w:rPr>
      </w:pPr>
      <w:r w:rsidRPr="004A5F42">
        <w:rPr>
          <w:kern w:val="0"/>
          <w14:ligatures w14:val="none"/>
        </w:rPr>
        <w:t>E</w:t>
      </w:r>
      <w:r w:rsidR="00897F0F" w:rsidRPr="004A5F42">
        <w:rPr>
          <w:kern w:val="0"/>
          <w14:ligatures w14:val="none"/>
        </w:rPr>
        <w:t xml:space="preserve">tt tryggt närsamhälle. </w:t>
      </w:r>
      <w:commentRangeEnd w:id="2"/>
      <w:r>
        <w:rPr>
          <w:rStyle w:val="Kommentarsreferens"/>
        </w:rPr>
        <w:commentReference w:id="2"/>
      </w:r>
    </w:p>
    <w:p w14:paraId="1C0977CE" w14:textId="35FA98E9" w:rsidR="004A5F42" w:rsidRPr="007A7755" w:rsidRDefault="00897F0F" w:rsidP="00B9076F">
      <w:pPr>
        <w:spacing w:after="240"/>
        <w:rPr>
          <w:kern w:val="0"/>
          <w14:ligatures w14:val="none"/>
        </w:rPr>
      </w:pPr>
      <w:r>
        <w:rPr>
          <w:kern w:val="0"/>
          <w14:ligatures w14:val="none"/>
        </w:rPr>
        <w:t xml:space="preserve">Urvalet </w:t>
      </w:r>
      <w:r w:rsidR="001D5382">
        <w:rPr>
          <w:kern w:val="0"/>
          <w14:ligatures w14:val="none"/>
        </w:rPr>
        <w:t xml:space="preserve">av verksamheter och insatser </w:t>
      </w:r>
      <w:r>
        <w:rPr>
          <w:kern w:val="0"/>
          <w14:ligatures w14:val="none"/>
        </w:rPr>
        <w:t xml:space="preserve">har förankrats med myndigheter, forskare, experter och kommuner men är inte fullständigt och kan komma att revideras över tid. </w:t>
      </w:r>
      <w:r w:rsidR="003436CF">
        <w:rPr>
          <w:kern w:val="0"/>
          <w14:ligatures w14:val="none"/>
        </w:rPr>
        <w:t>Syftet</w:t>
      </w:r>
      <w:r w:rsidR="004A5F42">
        <w:rPr>
          <w:kern w:val="0"/>
          <w14:ligatures w14:val="none"/>
        </w:rPr>
        <w:t xml:space="preserve"> är att basutbudet kan vara ett stöd i det kommunala främjande och förebyggande arbetet, både som underlag för kartläggning och kvalitetssäkring av verksamheter. </w:t>
      </w:r>
      <w:r w:rsidR="003436CF">
        <w:rPr>
          <w:kern w:val="0"/>
          <w14:ligatures w14:val="none"/>
        </w:rPr>
        <w:t xml:space="preserve">Genom att sortera verksamheterna under de fyra skyddsfaktorerna är förhoppningen att tydliggöra olika verksamheters och förvaltningars betydelse för att motverka olika problemutfall </w:t>
      </w:r>
      <w:r w:rsidR="007A7755">
        <w:rPr>
          <w:kern w:val="0"/>
          <w14:ligatures w14:val="none"/>
        </w:rPr>
        <w:t>och även vikten av samverkan för att för att nå de egna målsättningarna.</w:t>
      </w:r>
      <w:r w:rsidR="003436CF">
        <w:rPr>
          <w:kern w:val="0"/>
          <w14:ligatures w14:val="none"/>
        </w:rPr>
        <w:t xml:space="preserve">  </w:t>
      </w:r>
    </w:p>
    <w:p w14:paraId="041B34F5" w14:textId="77777777" w:rsidR="007A7755" w:rsidRDefault="007A7755" w:rsidP="00B9076F">
      <w:pPr>
        <w:spacing w:after="240"/>
        <w:rPr>
          <w:b/>
          <w:bCs/>
          <w:kern w:val="0"/>
          <w14:ligatures w14:val="none"/>
        </w:rPr>
      </w:pPr>
    </w:p>
    <w:p w14:paraId="52CF4480" w14:textId="77777777" w:rsidR="007A7755" w:rsidRDefault="007A7755" w:rsidP="00B9076F">
      <w:pPr>
        <w:spacing w:after="240"/>
        <w:rPr>
          <w:b/>
          <w:bCs/>
          <w:kern w:val="0"/>
          <w14:ligatures w14:val="none"/>
        </w:rPr>
      </w:pPr>
    </w:p>
    <w:p w14:paraId="4E79E8F9" w14:textId="44FDAC7E" w:rsidR="00B9076F" w:rsidRDefault="00B9076F" w:rsidP="00B9076F">
      <w:pPr>
        <w:spacing w:after="240"/>
        <w:rPr>
          <w:b/>
          <w:bCs/>
          <w:kern w:val="0"/>
          <w14:ligatures w14:val="none"/>
        </w:rPr>
      </w:pPr>
      <w:r w:rsidRPr="00B9076F">
        <w:rPr>
          <w:b/>
          <w:bCs/>
          <w:kern w:val="0"/>
          <w14:ligatures w14:val="none"/>
        </w:rPr>
        <w:lastRenderedPageBreak/>
        <w:t>Tidiga samordnade insatser</w:t>
      </w:r>
    </w:p>
    <w:p w14:paraId="02B51C95" w14:textId="530552FA" w:rsidR="006C6B12" w:rsidRPr="007A7755" w:rsidRDefault="006C6B12" w:rsidP="00B9076F">
      <w:pPr>
        <w:spacing w:after="240"/>
        <w:rPr>
          <w:b/>
          <w:bCs/>
          <w:kern w:val="0"/>
          <w14:ligatures w14:val="none"/>
        </w:rPr>
      </w:pPr>
      <w:r w:rsidRPr="006C6B12">
        <w:rPr>
          <w:color w:val="171611"/>
          <w:shd w:val="clear" w:color="auto" w:fill="FFFFFF"/>
        </w:rPr>
        <w:t>Åren 2017-2023 drev Socialstyrelsen och Skolverket en nationell satsning för att barn och unga ska erbjudas tidiga och samordnade insatser från skolan, hälso- och sjukvården och socialtjänsten. En viktig del var att följa och stödja ett 40-tal utvecklingsarbeten i landet för att kunna sprida hinder- och framgångsfaktorer till fler. Cirka 90 kommuner och 16 regioner ingick i arbetet.</w:t>
      </w:r>
      <w:r>
        <w:rPr>
          <w:color w:val="171611"/>
          <w:shd w:val="clear" w:color="auto" w:fill="FFFFFF"/>
        </w:rPr>
        <w:t xml:space="preserve"> Några av de framgångsfaktorer som identifierats i arbetet och som presenteras i </w:t>
      </w:r>
      <w:hyperlink r:id="rId12" w:history="1">
        <w:r w:rsidRPr="006C6B12">
          <w:rPr>
            <w:rStyle w:val="Hyperlnk"/>
            <w:shd w:val="clear" w:color="auto" w:fill="FFFFFF"/>
          </w:rPr>
          <w:t>TSI-boken</w:t>
        </w:r>
      </w:hyperlink>
      <w:r w:rsidR="007A7755">
        <w:rPr>
          <w:color w:val="171611"/>
          <w:shd w:val="clear" w:color="auto" w:fill="FFFFFF"/>
        </w:rPr>
        <w:t xml:space="preserve"> är</w:t>
      </w:r>
      <w:r>
        <w:rPr>
          <w:color w:val="171611"/>
          <w:shd w:val="clear" w:color="auto" w:fill="FFFFFF"/>
        </w:rPr>
        <w:t xml:space="preserve">: </w:t>
      </w:r>
    </w:p>
    <w:p w14:paraId="778D2186" w14:textId="77777777" w:rsidR="006C6B12" w:rsidRDefault="00B9076F" w:rsidP="00B9076F">
      <w:pPr>
        <w:pStyle w:val="Liststycke"/>
        <w:numPr>
          <w:ilvl w:val="0"/>
          <w:numId w:val="92"/>
        </w:numPr>
        <w:spacing w:after="240"/>
        <w:rPr>
          <w:kern w:val="0"/>
          <w14:ligatures w14:val="none"/>
        </w:rPr>
      </w:pPr>
      <w:r w:rsidRPr="006C6B12">
        <w:rPr>
          <w:kern w:val="0"/>
          <w14:ligatures w14:val="none"/>
        </w:rPr>
        <w:t>Uppfinn inte hjulet på nytt</w:t>
      </w:r>
      <w:r w:rsidR="006C6B12" w:rsidRPr="006C6B12">
        <w:rPr>
          <w:kern w:val="0"/>
          <w14:ligatures w14:val="none"/>
        </w:rPr>
        <w:t>!</w:t>
      </w:r>
      <w:r w:rsidRPr="006C6B12">
        <w:rPr>
          <w:kern w:val="0"/>
          <w14:ligatures w14:val="none"/>
        </w:rPr>
        <w:t xml:space="preserve"> </w:t>
      </w:r>
    </w:p>
    <w:p w14:paraId="1FBBDA74" w14:textId="77777777" w:rsidR="006C6B12" w:rsidRDefault="00B9076F" w:rsidP="00B9076F">
      <w:pPr>
        <w:pStyle w:val="Liststycke"/>
        <w:numPr>
          <w:ilvl w:val="0"/>
          <w:numId w:val="92"/>
        </w:numPr>
        <w:spacing w:after="240"/>
        <w:rPr>
          <w:kern w:val="0"/>
          <w14:ligatures w14:val="none"/>
        </w:rPr>
      </w:pPr>
      <w:r w:rsidRPr="006C6B12">
        <w:rPr>
          <w:kern w:val="0"/>
          <w14:ligatures w14:val="none"/>
        </w:rPr>
        <w:t xml:space="preserve">Kartlägg och enas om hur problembilden ser ut lokalt eller regionalt </w:t>
      </w:r>
    </w:p>
    <w:p w14:paraId="44259186" w14:textId="77777777" w:rsidR="006C6B12" w:rsidRDefault="00B9076F" w:rsidP="00B9076F">
      <w:pPr>
        <w:pStyle w:val="Liststycke"/>
        <w:numPr>
          <w:ilvl w:val="0"/>
          <w:numId w:val="92"/>
        </w:numPr>
        <w:spacing w:after="240"/>
        <w:rPr>
          <w:kern w:val="0"/>
          <w14:ligatures w14:val="none"/>
        </w:rPr>
      </w:pPr>
      <w:r w:rsidRPr="006C6B12">
        <w:rPr>
          <w:kern w:val="0"/>
          <w14:ligatures w14:val="none"/>
        </w:rPr>
        <w:t xml:space="preserve">Förankra arbetet politiskt </w:t>
      </w:r>
    </w:p>
    <w:p w14:paraId="42981214" w14:textId="77777777" w:rsidR="006C6B12" w:rsidRDefault="00B9076F" w:rsidP="00B9076F">
      <w:pPr>
        <w:pStyle w:val="Liststycke"/>
        <w:numPr>
          <w:ilvl w:val="0"/>
          <w:numId w:val="92"/>
        </w:numPr>
        <w:spacing w:after="240"/>
        <w:rPr>
          <w:kern w:val="0"/>
          <w14:ligatures w14:val="none"/>
        </w:rPr>
      </w:pPr>
      <w:r w:rsidRPr="006C6B12">
        <w:rPr>
          <w:kern w:val="0"/>
          <w14:ligatures w14:val="none"/>
        </w:rPr>
        <w:t xml:space="preserve">Förstå varandras uppdrag och bygg tillit </w:t>
      </w:r>
    </w:p>
    <w:p w14:paraId="557851D7" w14:textId="77777777" w:rsidR="007A7755" w:rsidRDefault="00B9076F" w:rsidP="00B9076F">
      <w:pPr>
        <w:pStyle w:val="Liststycke"/>
        <w:numPr>
          <w:ilvl w:val="0"/>
          <w:numId w:val="92"/>
        </w:numPr>
        <w:spacing w:after="240"/>
        <w:rPr>
          <w:kern w:val="0"/>
          <w14:ligatures w14:val="none"/>
        </w:rPr>
      </w:pPr>
      <w:r w:rsidRPr="006C6B12">
        <w:rPr>
          <w:kern w:val="0"/>
          <w14:ligatures w14:val="none"/>
        </w:rPr>
        <w:t xml:space="preserve">Samordna strukturen i det förebyggande respektive brottsförebyggande arbetet </w:t>
      </w:r>
    </w:p>
    <w:p w14:paraId="61DE1B98" w14:textId="7136EFAB" w:rsidR="006C6B12" w:rsidRDefault="00B9076F" w:rsidP="00B9076F">
      <w:pPr>
        <w:pStyle w:val="Liststycke"/>
        <w:numPr>
          <w:ilvl w:val="0"/>
          <w:numId w:val="92"/>
        </w:numPr>
        <w:spacing w:after="240"/>
        <w:rPr>
          <w:kern w:val="0"/>
          <w14:ligatures w14:val="none"/>
        </w:rPr>
      </w:pPr>
      <w:r w:rsidRPr="006C6B12">
        <w:rPr>
          <w:kern w:val="0"/>
          <w14:ligatures w14:val="none"/>
        </w:rPr>
        <w:t xml:space="preserve">Inrätta tvärprofessionella team </w:t>
      </w:r>
    </w:p>
    <w:p w14:paraId="7A263C7D" w14:textId="77777777" w:rsidR="006C6B12" w:rsidRDefault="00B9076F" w:rsidP="00B9076F">
      <w:pPr>
        <w:pStyle w:val="Liststycke"/>
        <w:numPr>
          <w:ilvl w:val="0"/>
          <w:numId w:val="92"/>
        </w:numPr>
        <w:spacing w:after="240"/>
        <w:rPr>
          <w:kern w:val="0"/>
          <w14:ligatures w14:val="none"/>
        </w:rPr>
      </w:pPr>
      <w:r w:rsidRPr="006C6B12">
        <w:rPr>
          <w:kern w:val="0"/>
          <w14:ligatures w14:val="none"/>
        </w:rPr>
        <w:t xml:space="preserve">Involvera barn, unga och vårdnadshavare </w:t>
      </w:r>
    </w:p>
    <w:p w14:paraId="3C898584" w14:textId="77777777" w:rsidR="006C6B12" w:rsidRDefault="00B9076F" w:rsidP="00B9076F">
      <w:pPr>
        <w:pStyle w:val="Liststycke"/>
        <w:numPr>
          <w:ilvl w:val="0"/>
          <w:numId w:val="92"/>
        </w:numPr>
        <w:spacing w:after="240"/>
        <w:rPr>
          <w:kern w:val="0"/>
          <w14:ligatures w14:val="none"/>
        </w:rPr>
      </w:pPr>
      <w:r w:rsidRPr="006C6B12">
        <w:rPr>
          <w:kern w:val="0"/>
          <w14:ligatures w14:val="none"/>
        </w:rPr>
        <w:t xml:space="preserve">Gå stegvis fram och följ upp, innan arbetet skalas upp </w:t>
      </w:r>
    </w:p>
    <w:p w14:paraId="35EB89F9" w14:textId="54C24979" w:rsidR="00B9076F" w:rsidRPr="006C6B12" w:rsidRDefault="00B9076F" w:rsidP="00B9076F">
      <w:pPr>
        <w:pStyle w:val="Liststycke"/>
        <w:numPr>
          <w:ilvl w:val="0"/>
          <w:numId w:val="92"/>
        </w:numPr>
        <w:spacing w:after="240"/>
        <w:rPr>
          <w:kern w:val="0"/>
          <w14:ligatures w14:val="none"/>
        </w:rPr>
      </w:pPr>
      <w:r w:rsidRPr="006C6B12">
        <w:rPr>
          <w:kern w:val="0"/>
          <w14:ligatures w14:val="none"/>
        </w:rPr>
        <w:t>Efterfråga uppföljning av resultat för barn och unga.</w:t>
      </w:r>
    </w:p>
    <w:p w14:paraId="2408962E" w14:textId="77777777" w:rsidR="0056753F" w:rsidRDefault="0056753F" w:rsidP="0056753F">
      <w:pPr>
        <w:spacing w:after="240"/>
        <w:rPr>
          <w:color w:val="2196F3"/>
          <w:kern w:val="0"/>
          <w:u w:val="single"/>
          <w14:ligatures w14:val="none"/>
        </w:rPr>
      </w:pPr>
    </w:p>
    <w:p w14:paraId="6A8F0DEF" w14:textId="77777777" w:rsidR="00897F0F" w:rsidRDefault="00897F0F" w:rsidP="0056753F">
      <w:pPr>
        <w:spacing w:after="240"/>
        <w:rPr>
          <w:color w:val="2196F3"/>
          <w:kern w:val="0"/>
          <w:u w:val="single"/>
          <w14:ligatures w14:val="none"/>
        </w:rPr>
      </w:pPr>
    </w:p>
    <w:p w14:paraId="0C2A937D" w14:textId="77777777" w:rsidR="0056753F" w:rsidRDefault="0056753F" w:rsidP="0056753F">
      <w:pPr>
        <w:spacing w:after="240"/>
        <w:rPr>
          <w:color w:val="2196F3"/>
          <w:kern w:val="0"/>
          <w:u w:val="single"/>
          <w14:ligatures w14:val="none"/>
        </w:rPr>
      </w:pPr>
    </w:p>
    <w:p w14:paraId="6A3D1C0D" w14:textId="20FB7776" w:rsidR="0056753F" w:rsidRPr="0056753F" w:rsidRDefault="0056753F" w:rsidP="0056753F">
      <w:pPr>
        <w:shd w:val="clear" w:color="auto" w:fill="2D6B97"/>
        <w:outlineLvl w:val="0"/>
        <w:rPr>
          <w:rFonts w:ascii="Atkinson" w:hAnsi="Atkinson"/>
          <w:b/>
          <w:bCs/>
          <w:color w:val="BBDBEC"/>
          <w:spacing w:val="2"/>
          <w:kern w:val="36"/>
          <w:sz w:val="48"/>
          <w:szCs w:val="48"/>
          <w14:ligatures w14:val="none"/>
        </w:rPr>
      </w:pPr>
      <w:r w:rsidRPr="0056753F">
        <w:rPr>
          <w:rFonts w:ascii="Atkinson" w:hAnsi="Atkinson"/>
          <w:b/>
          <w:bCs/>
          <w:color w:val="BBDBEC"/>
          <w:spacing w:val="2"/>
          <w:kern w:val="36"/>
          <w:sz w:val="48"/>
          <w:szCs w:val="48"/>
          <w14:ligatures w14:val="none"/>
        </w:rPr>
        <w:t>1  God föräldra</w:t>
      </w:r>
      <w:r w:rsidR="008E12E5">
        <w:rPr>
          <w:rFonts w:ascii="Atkinson" w:hAnsi="Atkinson"/>
          <w:b/>
          <w:bCs/>
          <w:color w:val="BBDBEC"/>
          <w:spacing w:val="2"/>
          <w:kern w:val="36"/>
          <w:sz w:val="48"/>
          <w:szCs w:val="48"/>
          <w14:ligatures w14:val="none"/>
        </w:rPr>
        <w:t>-</w:t>
      </w:r>
      <w:r w:rsidRPr="0056753F">
        <w:rPr>
          <w:rFonts w:ascii="Atkinson" w:hAnsi="Atkinson"/>
          <w:b/>
          <w:bCs/>
          <w:color w:val="BBDBEC"/>
          <w:spacing w:val="2"/>
          <w:kern w:val="36"/>
          <w:sz w:val="48"/>
          <w:szCs w:val="48"/>
          <w14:ligatures w14:val="none"/>
        </w:rPr>
        <w:t>barnrelation</w:t>
      </w:r>
    </w:p>
    <w:p w14:paraId="31018EC8" w14:textId="77777777" w:rsidR="00421678" w:rsidRPr="0056753F" w:rsidRDefault="00421678" w:rsidP="0056753F">
      <w:pPr>
        <w:spacing w:after="240"/>
        <w:rPr>
          <w:kern w:val="0"/>
          <w14:ligatures w14:val="none"/>
        </w:rPr>
      </w:pPr>
    </w:p>
    <w:p w14:paraId="24D296C9" w14:textId="35C01BCB" w:rsidR="00D1388F" w:rsidRPr="00D1388F" w:rsidRDefault="00D1388F" w:rsidP="00D1388F">
      <w:pPr>
        <w:pBdr>
          <w:bottom w:val="single" w:sz="6" w:space="0" w:color="DEE2E6"/>
        </w:pBdr>
        <w:spacing w:after="100" w:afterAutospacing="1"/>
        <w:outlineLvl w:val="1"/>
        <w:rPr>
          <w:b/>
          <w:bCs/>
          <w:kern w:val="0"/>
          <w:sz w:val="36"/>
          <w:szCs w:val="36"/>
          <w14:ligatures w14:val="none"/>
        </w:rPr>
      </w:pPr>
      <w:r w:rsidRPr="00D1388F">
        <w:rPr>
          <w:b/>
          <w:bCs/>
          <w:color w:val="848484"/>
          <w:kern w:val="0"/>
          <w:sz w:val="36"/>
          <w:szCs w:val="36"/>
          <w14:ligatures w14:val="none"/>
        </w:rPr>
        <w:t>1.1</w:t>
      </w:r>
      <w:r w:rsidRPr="00D1388F">
        <w:rPr>
          <w:b/>
          <w:bCs/>
          <w:kern w:val="0"/>
          <w:sz w:val="36"/>
          <w:szCs w:val="36"/>
          <w14:ligatures w14:val="none"/>
        </w:rPr>
        <w:t> Definition Skyddsfaktor</w:t>
      </w:r>
    </w:p>
    <w:p w14:paraId="233A4F6E" w14:textId="71BAEC01" w:rsidR="00D1388F" w:rsidRPr="00D1388F" w:rsidRDefault="00525073" w:rsidP="00D1388F">
      <w:pPr>
        <w:spacing w:after="240"/>
        <w:rPr>
          <w:kern w:val="0"/>
          <w14:ligatures w14:val="none"/>
        </w:rPr>
      </w:pPr>
      <w:r w:rsidRPr="00D1388F">
        <w:rPr>
          <w:kern w:val="0"/>
          <w14:ligatures w14:val="none"/>
        </w:rPr>
        <w:t>En god föräldra</w:t>
      </w:r>
      <w:r w:rsidR="008E12E5">
        <w:rPr>
          <w:kern w:val="0"/>
          <w14:ligatures w14:val="none"/>
        </w:rPr>
        <w:t>-</w:t>
      </w:r>
      <w:r w:rsidRPr="00D1388F">
        <w:rPr>
          <w:kern w:val="0"/>
          <w14:ligatures w14:val="none"/>
        </w:rPr>
        <w:t xml:space="preserve">barnrelation är en av de viktigaste skyddsfaktorerna för barn och unga. Det främjar en god fysisk, psykisk, kognitiv och social utveckling och ökar sannolikheten för en god hälsa genom hela livet. En god </w:t>
      </w:r>
      <w:r>
        <w:rPr>
          <w:kern w:val="0"/>
          <w14:ligatures w14:val="none"/>
        </w:rPr>
        <w:t>relation</w:t>
      </w:r>
      <w:r w:rsidRPr="00D1388F">
        <w:rPr>
          <w:kern w:val="0"/>
          <w14:ligatures w14:val="none"/>
        </w:rPr>
        <w:t xml:space="preserve"> </w:t>
      </w:r>
      <w:r w:rsidR="008E12E5">
        <w:rPr>
          <w:kern w:val="0"/>
          <w14:ligatures w14:val="none"/>
        </w:rPr>
        <w:t xml:space="preserve">mellan föräldrar och barn </w:t>
      </w:r>
      <w:r w:rsidRPr="00D1388F">
        <w:rPr>
          <w:kern w:val="0"/>
          <w14:ligatures w14:val="none"/>
        </w:rPr>
        <w:t>minskar dessutom de negativa konsekvenserna av olika påfrestningar och riskbeteenden hos barnen och skyddet består långt upp i åldrarna.</w:t>
      </w:r>
      <w:r w:rsidR="008E12E5">
        <w:rPr>
          <w:kern w:val="0"/>
          <w14:ligatures w14:val="none"/>
        </w:rPr>
        <w:t xml:space="preserve"> Byggstenar för en god relation är </w:t>
      </w:r>
      <w:r w:rsidR="00D1388F" w:rsidRPr="00D1388F">
        <w:rPr>
          <w:kern w:val="0"/>
          <w14:ligatures w14:val="none"/>
        </w:rPr>
        <w:t>värme, närvaro, bekräftelse och tydliga ramar från föräldrarnas sida.</w:t>
      </w:r>
      <w:r>
        <w:rPr>
          <w:kern w:val="0"/>
          <w14:ligatures w14:val="none"/>
        </w:rPr>
        <w:t xml:space="preserve"> </w:t>
      </w:r>
      <w:r w:rsidR="00D1388F" w:rsidRPr="00D1388F">
        <w:rPr>
          <w:kern w:val="0"/>
          <w14:ligatures w14:val="none"/>
        </w:rPr>
        <w:t>Ett gott samspel främjas enligt forskningen genom att föräldrarna ger tillräckligt med positiv uppmärksamhet och att denna överväger den negativa uppmärksamheten i form av tjat och tillsägelser. En god relation är också en förutsättning för att kunna sätta gränser som barnet respekterar.</w:t>
      </w:r>
    </w:p>
    <w:p w14:paraId="16C0BF05" w14:textId="37302D2A" w:rsidR="007A6685" w:rsidRPr="00D1388F" w:rsidRDefault="007A6685" w:rsidP="00D1388F">
      <w:pPr>
        <w:spacing w:after="240"/>
        <w:rPr>
          <w:kern w:val="0"/>
          <w14:ligatures w14:val="none"/>
        </w:rPr>
      </w:pPr>
    </w:p>
    <w:p w14:paraId="1DB00EE7" w14:textId="741FFD8E" w:rsidR="00D1388F" w:rsidRPr="00D1388F" w:rsidRDefault="00D1388F" w:rsidP="00D1388F">
      <w:pPr>
        <w:pBdr>
          <w:bottom w:val="single" w:sz="6" w:space="0" w:color="DEE2E6"/>
        </w:pBdr>
        <w:spacing w:before="100" w:beforeAutospacing="1" w:after="100" w:afterAutospacing="1"/>
        <w:outlineLvl w:val="1"/>
        <w:rPr>
          <w:b/>
          <w:bCs/>
          <w:kern w:val="0"/>
          <w:sz w:val="36"/>
          <w:szCs w:val="36"/>
          <w14:ligatures w14:val="none"/>
        </w:rPr>
      </w:pPr>
      <w:r w:rsidRPr="00D1388F">
        <w:rPr>
          <w:b/>
          <w:bCs/>
          <w:color w:val="848484"/>
          <w:kern w:val="0"/>
          <w:sz w:val="36"/>
          <w:szCs w:val="36"/>
          <w14:ligatures w14:val="none"/>
        </w:rPr>
        <w:t>1.</w:t>
      </w:r>
      <w:r w:rsidR="00A12B7B">
        <w:rPr>
          <w:b/>
          <w:bCs/>
          <w:color w:val="848484"/>
          <w:kern w:val="0"/>
          <w:sz w:val="36"/>
          <w:szCs w:val="36"/>
          <w14:ligatures w14:val="none"/>
        </w:rPr>
        <w:t>2</w:t>
      </w:r>
      <w:r w:rsidRPr="00D1388F">
        <w:rPr>
          <w:b/>
          <w:bCs/>
          <w:kern w:val="0"/>
          <w:sz w:val="36"/>
          <w:szCs w:val="36"/>
          <w14:ligatures w14:val="none"/>
        </w:rPr>
        <w:t> </w:t>
      </w:r>
      <w:r w:rsidR="00A12B7B">
        <w:rPr>
          <w:b/>
          <w:bCs/>
          <w:kern w:val="0"/>
          <w:sz w:val="36"/>
          <w:szCs w:val="36"/>
          <w14:ligatures w14:val="none"/>
        </w:rPr>
        <w:t xml:space="preserve">Underlag för </w:t>
      </w:r>
      <w:r w:rsidRPr="00D1388F">
        <w:rPr>
          <w:b/>
          <w:bCs/>
          <w:kern w:val="0"/>
          <w:sz w:val="36"/>
          <w:szCs w:val="36"/>
          <w14:ligatures w14:val="none"/>
        </w:rPr>
        <w:t>basutbudet</w:t>
      </w:r>
    </w:p>
    <w:p w14:paraId="7F2AF010" w14:textId="665F3EB0" w:rsidR="000A04B3" w:rsidRDefault="00B86851" w:rsidP="000A04B3">
      <w:pPr>
        <w:spacing w:after="240"/>
        <w:rPr>
          <w:kern w:val="0"/>
          <w14:ligatures w14:val="none"/>
        </w:rPr>
      </w:pPr>
      <w:r>
        <w:rPr>
          <w:kern w:val="0"/>
          <w14:ligatures w14:val="none"/>
        </w:rPr>
        <w:t xml:space="preserve">I </w:t>
      </w:r>
      <w:r w:rsidR="00525073">
        <w:rPr>
          <w:kern w:val="0"/>
          <w14:ligatures w14:val="none"/>
        </w:rPr>
        <w:t xml:space="preserve">denna del av </w:t>
      </w:r>
      <w:r>
        <w:rPr>
          <w:kern w:val="0"/>
          <w14:ligatures w14:val="none"/>
        </w:rPr>
        <w:t xml:space="preserve">basutbudet </w:t>
      </w:r>
      <w:r w:rsidR="00D1388F" w:rsidRPr="00D1388F">
        <w:rPr>
          <w:kern w:val="0"/>
          <w14:ligatures w14:val="none"/>
        </w:rPr>
        <w:t xml:space="preserve">beskrivs verksamheter och insatser som kommuner enligt forskning, myndighetsrekommendationer eller lag bör erbjuda </w:t>
      </w:r>
      <w:r>
        <w:rPr>
          <w:kern w:val="0"/>
          <w14:ligatures w14:val="none"/>
        </w:rPr>
        <w:t xml:space="preserve">och som </w:t>
      </w:r>
      <w:r w:rsidR="00D1388F" w:rsidRPr="00D1388F">
        <w:rPr>
          <w:kern w:val="0"/>
          <w14:ligatures w14:val="none"/>
        </w:rPr>
        <w:t>stärk</w:t>
      </w:r>
      <w:r>
        <w:rPr>
          <w:kern w:val="0"/>
          <w14:ligatures w14:val="none"/>
        </w:rPr>
        <w:t>er</w:t>
      </w:r>
      <w:r w:rsidR="00D1388F" w:rsidRPr="00D1388F">
        <w:rPr>
          <w:kern w:val="0"/>
          <w14:ligatures w14:val="none"/>
        </w:rPr>
        <w:t xml:space="preserve"> skyddsfaktorn </w:t>
      </w:r>
      <w:r>
        <w:rPr>
          <w:kern w:val="0"/>
          <w14:ligatures w14:val="none"/>
        </w:rPr>
        <w:t>e</w:t>
      </w:r>
      <w:r w:rsidR="00D1388F" w:rsidRPr="00D1388F">
        <w:rPr>
          <w:kern w:val="0"/>
          <w14:ligatures w14:val="none"/>
        </w:rPr>
        <w:t>n god föräldra</w:t>
      </w:r>
      <w:r w:rsidR="008E12E5">
        <w:rPr>
          <w:kern w:val="0"/>
          <w14:ligatures w14:val="none"/>
        </w:rPr>
        <w:t>-</w:t>
      </w:r>
      <w:r w:rsidR="00D1388F" w:rsidRPr="00D1388F">
        <w:rPr>
          <w:kern w:val="0"/>
          <w14:ligatures w14:val="none"/>
        </w:rPr>
        <w:t>barnrelation.</w:t>
      </w:r>
      <w:r w:rsidR="00830747">
        <w:rPr>
          <w:kern w:val="0"/>
          <w14:ligatures w14:val="none"/>
        </w:rPr>
        <w:t xml:space="preserve"> </w:t>
      </w:r>
      <w:r w:rsidR="000A04B3">
        <w:rPr>
          <w:kern w:val="0"/>
          <w14:ligatures w14:val="none"/>
        </w:rPr>
        <w:t xml:space="preserve">Urvalet har förankrats med myndigheter, forskare, experter och kommuner men är inte fullständigt och kan komma att revideras över tid. </w:t>
      </w:r>
    </w:p>
    <w:p w14:paraId="3EDBA41C" w14:textId="069252D1" w:rsidR="00525073" w:rsidRPr="00D1388F" w:rsidRDefault="00525073" w:rsidP="000A04B3">
      <w:pPr>
        <w:spacing w:after="240"/>
        <w:rPr>
          <w:kern w:val="0"/>
          <w14:ligatures w14:val="none"/>
        </w:rPr>
      </w:pPr>
      <w:r>
        <w:rPr>
          <w:kern w:val="0"/>
          <w14:ligatures w14:val="none"/>
        </w:rPr>
        <w:lastRenderedPageBreak/>
        <w:t xml:space="preserve">Föräldraskapsstöd är en viktig insats som enligt forskning stärker föräldrabarnrelationen och främjar barns utveckling och hälsa. Föräldraskapsstöd lyfts även fram i FNs barnkonvention och </w:t>
      </w:r>
      <w:r w:rsidR="00BB5856">
        <w:rPr>
          <w:kern w:val="0"/>
          <w14:ligatures w14:val="none"/>
        </w:rPr>
        <w:t>av</w:t>
      </w:r>
      <w:r>
        <w:rPr>
          <w:kern w:val="0"/>
          <w14:ligatures w14:val="none"/>
        </w:rPr>
        <w:t xml:space="preserve"> Sveriges regering.</w:t>
      </w:r>
    </w:p>
    <w:p w14:paraId="540E0E53" w14:textId="77777777" w:rsidR="00246F76" w:rsidRPr="00A7140E" w:rsidRDefault="00246F76" w:rsidP="00246F76">
      <w:pPr>
        <w:rPr>
          <w:b/>
          <w:bCs/>
        </w:rPr>
      </w:pPr>
      <w:r w:rsidRPr="00A7140E">
        <w:rPr>
          <w:b/>
          <w:bCs/>
        </w:rPr>
        <w:t>Konventionen om barnets rättigheter:</w:t>
      </w:r>
    </w:p>
    <w:p w14:paraId="78570ADE" w14:textId="23B0FDC1" w:rsidR="00246F76" w:rsidRPr="00897F0F" w:rsidRDefault="00246F76" w:rsidP="00897F0F">
      <w:r>
        <w:t xml:space="preserve">Artikel 5 och 18 handlar om att det är föräldrarna som tillsammans har huvudansvaret för barnets uppfostran och utveckling. Föräldrarna ska hjälpa barnet så att det får sina rättigheter tillgodosedda. </w:t>
      </w:r>
      <w:r w:rsidRPr="00C76789">
        <w:rPr>
          <w:rFonts w:asciiTheme="majorHAnsi" w:hAnsiTheme="majorHAnsi"/>
          <w:color w:val="333333"/>
          <w:kern w:val="0"/>
          <w14:ligatures w14:val="none"/>
        </w:rPr>
        <w:t>För att garantera och främja de rättigheter som anges i konvention</w:t>
      </w:r>
      <w:r w:rsidR="00B86851">
        <w:rPr>
          <w:rFonts w:asciiTheme="majorHAnsi" w:hAnsiTheme="majorHAnsi"/>
          <w:color w:val="333333"/>
          <w:kern w:val="0"/>
          <w14:ligatures w14:val="none"/>
        </w:rPr>
        <w:t>en</w:t>
      </w:r>
      <w:r w:rsidRPr="00C76789">
        <w:rPr>
          <w:rFonts w:asciiTheme="majorHAnsi" w:hAnsiTheme="majorHAnsi"/>
          <w:color w:val="333333"/>
          <w:kern w:val="0"/>
          <w14:ligatures w14:val="none"/>
        </w:rPr>
        <w:t xml:space="preserve"> ska konventionsstaterna ge lämpligt stöd till föräldrar och vårdnadshavare då de fullgör sitt ansvar för barnets uppfostran och säkerställa utvecklingen av institutioner, inrättningar och tjänster för omvårdnad av barn.</w:t>
      </w:r>
    </w:p>
    <w:p w14:paraId="2A987CA0" w14:textId="77777777" w:rsidR="000A04B3" w:rsidRDefault="000A04B3" w:rsidP="00246F76"/>
    <w:p w14:paraId="3E48E654" w14:textId="52AF4FE2" w:rsidR="00246F76" w:rsidRPr="00A7140E" w:rsidRDefault="00B86851" w:rsidP="00246F76">
      <w:pPr>
        <w:rPr>
          <w:b/>
          <w:bCs/>
        </w:rPr>
      </w:pPr>
      <w:r w:rsidRPr="00A7140E">
        <w:rPr>
          <w:b/>
          <w:bCs/>
        </w:rPr>
        <w:t>Nationell strategi för ett stärkt föräldraskapsstöd</w:t>
      </w:r>
    </w:p>
    <w:p w14:paraId="0DB8EBC7" w14:textId="56C39572" w:rsidR="00246F76" w:rsidRPr="00C76789" w:rsidRDefault="00A12B7B" w:rsidP="00246F76">
      <w:pPr>
        <w:rPr>
          <w:sz w:val="22"/>
          <w:szCs w:val="22"/>
        </w:rPr>
      </w:pPr>
      <w:r w:rsidRPr="00A7140E">
        <w:rPr>
          <w:color w:val="1F1F1F"/>
          <w:shd w:val="clear" w:color="auto" w:fill="FFFFFF"/>
        </w:rPr>
        <w:t>Regeringen tog 2018 beslut om en nationell strategi för ett stärkt föräldraskapsstöd. </w:t>
      </w:r>
      <w:r w:rsidRPr="00A7140E">
        <w:rPr>
          <w:color w:val="040C28"/>
          <w:shd w:val="clear" w:color="auto" w:fill="D3E3FD"/>
        </w:rPr>
        <w:t>Målet är att alla föräldrar ska erbjudas föräldraskapsstöd under hela barnets uppväxt för att barnets hälsa och utveckling ska främjas</w:t>
      </w:r>
      <w:r w:rsidR="00A7140E">
        <w:rPr>
          <w:color w:val="1F1F1F"/>
          <w:shd w:val="clear" w:color="auto" w:fill="FFFFFF"/>
        </w:rPr>
        <w:t xml:space="preserve">. </w:t>
      </w:r>
      <w:r w:rsidR="00246F76" w:rsidRPr="00A7140E">
        <w:rPr>
          <w:color w:val="1F1F1F"/>
          <w:shd w:val="clear" w:color="auto" w:fill="FFFFFF"/>
        </w:rPr>
        <w:t>Enligt den nationella strategin för ett stärkt föräldraskapsstöd är föräldraskapsstöd definierad som </w:t>
      </w:r>
      <w:r w:rsidR="00246F76" w:rsidRPr="00A7140E">
        <w:rPr>
          <w:color w:val="040C28"/>
          <w:shd w:val="clear" w:color="auto" w:fill="D3E3FD"/>
        </w:rPr>
        <w:t>olika insatser, aktiviteter och verksamheter riktade till föräldrar som stärker föräldraförmågan och relationen mellan förälder och barn. S</w:t>
      </w:r>
      <w:r w:rsidR="00246F76" w:rsidRPr="00A7140E">
        <w:rPr>
          <w:color w:val="1D1D1B"/>
        </w:rPr>
        <w:t>trategin betonar att stöd ska erbjudas alla föräldrar, oberoende av problem och risk. Grunden är det universella stödet som ska stärka hälsan och före</w:t>
      </w:r>
      <w:r w:rsidR="00246F76" w:rsidRPr="00A7140E">
        <w:rPr>
          <w:color w:val="1D1D1B"/>
        </w:rPr>
        <w:softHyphen/>
        <w:t>bygga ohälsa hos alla barn. Riktat stöd till riskgrupper samt individuellt stöd till familjer med konstaterade problem ska komplettera det generella stödet. Föräldraskapsstöd bör erbjudas på flera olika arenor för att nå alla grupper av föräldrar.</w:t>
      </w:r>
      <w:r w:rsidR="00246F76" w:rsidRPr="00336BEA">
        <w:rPr>
          <w:rFonts w:ascii="Arial" w:hAnsi="Arial" w:cs="Arial"/>
          <w:color w:val="1D1D1B"/>
          <w:sz w:val="22"/>
          <w:szCs w:val="22"/>
        </w:rPr>
        <w:t xml:space="preserve"> </w:t>
      </w:r>
    </w:p>
    <w:p w14:paraId="0A39DACF" w14:textId="77777777" w:rsidR="00246F76" w:rsidRDefault="00246F76" w:rsidP="00246F76"/>
    <w:p w14:paraId="688BDC70" w14:textId="77777777" w:rsidR="00246F76" w:rsidRDefault="00246F76" w:rsidP="00246F76"/>
    <w:p w14:paraId="7D7D1969" w14:textId="034FFAA3" w:rsidR="00246F76" w:rsidRPr="00D1388F" w:rsidRDefault="00246F76" w:rsidP="00246F76">
      <w:pPr>
        <w:pBdr>
          <w:bottom w:val="single" w:sz="6" w:space="0" w:color="DEE2E6"/>
        </w:pBdr>
        <w:spacing w:before="100" w:beforeAutospacing="1" w:after="100" w:afterAutospacing="1"/>
        <w:outlineLvl w:val="1"/>
        <w:rPr>
          <w:b/>
          <w:bCs/>
          <w:kern w:val="0"/>
          <w:sz w:val="36"/>
          <w:szCs w:val="36"/>
          <w14:ligatures w14:val="none"/>
        </w:rPr>
      </w:pPr>
      <w:r w:rsidRPr="00D1388F">
        <w:rPr>
          <w:b/>
          <w:bCs/>
          <w:color w:val="848484"/>
          <w:kern w:val="0"/>
          <w:sz w:val="36"/>
          <w:szCs w:val="36"/>
          <w14:ligatures w14:val="none"/>
        </w:rPr>
        <w:t>1.</w:t>
      </w:r>
      <w:r w:rsidR="00A12B7B">
        <w:rPr>
          <w:b/>
          <w:bCs/>
          <w:color w:val="848484"/>
          <w:kern w:val="0"/>
          <w:sz w:val="36"/>
          <w:szCs w:val="36"/>
          <w14:ligatures w14:val="none"/>
        </w:rPr>
        <w:t>3</w:t>
      </w:r>
      <w:r w:rsidRPr="00D1388F">
        <w:rPr>
          <w:b/>
          <w:bCs/>
          <w:kern w:val="0"/>
          <w:sz w:val="36"/>
          <w:szCs w:val="36"/>
          <w14:ligatures w14:val="none"/>
        </w:rPr>
        <w:t> Kartläggning och fördjupning</w:t>
      </w:r>
      <w:r>
        <w:rPr>
          <w:b/>
          <w:bCs/>
          <w:kern w:val="0"/>
          <w:sz w:val="36"/>
          <w:szCs w:val="36"/>
          <w14:ligatures w14:val="none"/>
        </w:rPr>
        <w:t xml:space="preserve"> av</w:t>
      </w:r>
      <w:r w:rsidRPr="00D1388F">
        <w:rPr>
          <w:b/>
          <w:bCs/>
          <w:kern w:val="0"/>
          <w:sz w:val="36"/>
          <w:szCs w:val="36"/>
          <w14:ligatures w14:val="none"/>
        </w:rPr>
        <w:t xml:space="preserve"> basutbudet i er kommun</w:t>
      </w:r>
    </w:p>
    <w:p w14:paraId="4344C582" w14:textId="0D6C6FE2" w:rsidR="00246F76" w:rsidRPr="00D1388F" w:rsidRDefault="00246F76" w:rsidP="00246F76">
      <w:pPr>
        <w:spacing w:after="240"/>
        <w:rPr>
          <w:kern w:val="0"/>
          <w14:ligatures w14:val="none"/>
        </w:rPr>
      </w:pPr>
      <w:r w:rsidRPr="00D1388F">
        <w:rPr>
          <w:kern w:val="0"/>
          <w14:ligatures w14:val="none"/>
        </w:rPr>
        <w:t>För att kartlägga basutbudet i din kommun, vänlig</w:t>
      </w:r>
      <w:r>
        <w:rPr>
          <w:kern w:val="0"/>
          <w14:ligatures w14:val="none"/>
        </w:rPr>
        <w:t>e</w:t>
      </w:r>
      <w:r w:rsidRPr="00D1388F">
        <w:rPr>
          <w:kern w:val="0"/>
          <w14:ligatures w14:val="none"/>
        </w:rPr>
        <w:t xml:space="preserve">n klicka här för att hämta ner </w:t>
      </w:r>
      <w:r w:rsidR="008E12E5">
        <w:rPr>
          <w:kern w:val="0"/>
          <w14:ligatures w14:val="none"/>
        </w:rPr>
        <w:t>e</w:t>
      </w:r>
      <w:r w:rsidRPr="00D1388F">
        <w:rPr>
          <w:kern w:val="0"/>
          <w14:ligatures w14:val="none"/>
        </w:rPr>
        <w:t>xcelfilen</w:t>
      </w:r>
      <w:commentRangeStart w:id="3"/>
      <w:r w:rsidRPr="00D1388F">
        <w:rPr>
          <w:kern w:val="0"/>
          <w14:ligatures w14:val="none"/>
        </w:rPr>
        <w:t>:</w:t>
      </w:r>
      <w:r w:rsidR="00A7140E">
        <w:rPr>
          <w:kern w:val="0"/>
          <w14:ligatures w14:val="none"/>
        </w:rPr>
        <w:t xml:space="preserve"> </w:t>
      </w:r>
      <w:hyperlink r:id="rId13" w:history="1">
        <w:r w:rsidRPr="00D1388F">
          <w:rPr>
            <w:color w:val="2196F3"/>
            <w:kern w:val="0"/>
            <w:u w:val="single"/>
            <w14:ligatures w14:val="none"/>
          </w:rPr>
          <w:t>Kartläggning av Basutbud Föräldra</w:t>
        </w:r>
        <w:r w:rsidR="00A7140E">
          <w:rPr>
            <w:color w:val="2196F3"/>
            <w:kern w:val="0"/>
            <w:u w:val="single"/>
            <w14:ligatures w14:val="none"/>
          </w:rPr>
          <w:t>b</w:t>
        </w:r>
        <w:r w:rsidRPr="00D1388F">
          <w:rPr>
            <w:color w:val="2196F3"/>
            <w:kern w:val="0"/>
            <w:u w:val="single"/>
            <w14:ligatures w14:val="none"/>
          </w:rPr>
          <w:t>arnrelation</w:t>
        </w:r>
      </w:hyperlink>
      <w:commentRangeEnd w:id="3"/>
      <w:r>
        <w:rPr>
          <w:rStyle w:val="Kommentarsreferens"/>
        </w:rPr>
        <w:commentReference w:id="3"/>
      </w:r>
      <w:r w:rsidRPr="00D1388F">
        <w:rPr>
          <w:kern w:val="0"/>
          <w14:ligatures w14:val="none"/>
        </w:rPr>
        <w:t> Denna kan ni sedan spara lokalt och arbeta vidare med, till exempel om ni vill jämföra de kartläggande frågorna över tid.</w:t>
      </w:r>
    </w:p>
    <w:p w14:paraId="4059E983" w14:textId="6E26950D" w:rsidR="00246F76" w:rsidRDefault="00246F76" w:rsidP="00246F76">
      <w:pPr>
        <w:spacing w:after="240"/>
        <w:rPr>
          <w:kern w:val="0"/>
          <w14:ligatures w14:val="none"/>
        </w:rPr>
      </w:pPr>
      <w:r>
        <w:rPr>
          <w:kern w:val="0"/>
          <w14:ligatures w14:val="none"/>
        </w:rPr>
        <w:t xml:space="preserve">En annan del av kartläggningen handlar om att undersöka kvalitén på och tillgängligheten för befintliga verksamheter. I detta formulär finns ett antal </w:t>
      </w:r>
      <w:r w:rsidRPr="00D1388F">
        <w:rPr>
          <w:kern w:val="0"/>
          <w14:ligatures w14:val="none"/>
        </w:rPr>
        <w:t xml:space="preserve">fördjupande frågor kopplat till respektive </w:t>
      </w:r>
      <w:r>
        <w:rPr>
          <w:kern w:val="0"/>
          <w14:ligatures w14:val="none"/>
        </w:rPr>
        <w:t>verksamhet med syftet att ringa in viktiga kvalitetsaspekter.</w:t>
      </w:r>
      <w:r w:rsidRPr="00D1388F">
        <w:rPr>
          <w:kern w:val="0"/>
          <w14:ligatures w14:val="none"/>
        </w:rPr>
        <w:t xml:space="preserve"> </w:t>
      </w:r>
      <w:r>
        <w:rPr>
          <w:kern w:val="0"/>
          <w14:ligatures w14:val="none"/>
        </w:rPr>
        <w:t>K</w:t>
      </w:r>
      <w:r w:rsidRPr="00D1388F">
        <w:rPr>
          <w:kern w:val="0"/>
          <w14:ligatures w14:val="none"/>
        </w:rPr>
        <w:t>licka här för att hämta ner filen: </w:t>
      </w:r>
      <w:hyperlink r:id="rId14" w:history="1">
        <w:r w:rsidRPr="00D1388F">
          <w:rPr>
            <w:color w:val="2196F3"/>
            <w:kern w:val="0"/>
            <w:u w:val="single"/>
            <w14:ligatures w14:val="none"/>
          </w:rPr>
          <w:t>Dokumentation av fördjupande frågor</w:t>
        </w:r>
      </w:hyperlink>
      <w:r w:rsidRPr="00D1388F">
        <w:rPr>
          <w:kern w:val="0"/>
          <w14:ligatures w14:val="none"/>
        </w:rPr>
        <w:t>. Denna kan ni sedan spara lokalt och arbeta vidare med.</w:t>
      </w:r>
    </w:p>
    <w:p w14:paraId="0C60410B" w14:textId="77777777" w:rsidR="00246F76" w:rsidRDefault="00246F76" w:rsidP="00246F76"/>
    <w:p w14:paraId="68901336" w14:textId="77777777" w:rsidR="00BB5856" w:rsidRDefault="00BB5856" w:rsidP="00246F76"/>
    <w:p w14:paraId="067DCE4B" w14:textId="77777777" w:rsidR="00BB5856" w:rsidRDefault="00BB5856" w:rsidP="00246F76"/>
    <w:p w14:paraId="5DCDAD5C" w14:textId="77777777" w:rsidR="00BB5856" w:rsidRDefault="00BB5856" w:rsidP="00246F76"/>
    <w:p w14:paraId="6156F0D6" w14:textId="77777777" w:rsidR="00BB5856" w:rsidRDefault="00BB5856" w:rsidP="00246F76"/>
    <w:p w14:paraId="3A3EBC93" w14:textId="77777777" w:rsidR="008E12E5" w:rsidRDefault="008E12E5" w:rsidP="00246F76"/>
    <w:p w14:paraId="26619935" w14:textId="77777777" w:rsidR="008E12E5" w:rsidRDefault="008E12E5" w:rsidP="00246F76"/>
    <w:p w14:paraId="6EC4F6B4" w14:textId="77777777" w:rsidR="008E12E5" w:rsidRDefault="008E12E5" w:rsidP="00246F76"/>
    <w:p w14:paraId="0E674D20" w14:textId="77777777" w:rsidR="00BB5856" w:rsidRDefault="00BB5856" w:rsidP="00246F76"/>
    <w:p w14:paraId="58257916" w14:textId="3FBAAC17" w:rsidR="001D5382" w:rsidRPr="00BB5856" w:rsidRDefault="00A12B7B" w:rsidP="00BB5856">
      <w:pPr>
        <w:pBdr>
          <w:bottom w:val="single" w:sz="6" w:space="0" w:color="DEE2E6"/>
        </w:pBdr>
        <w:spacing w:before="100" w:beforeAutospacing="1" w:after="100" w:afterAutospacing="1"/>
        <w:outlineLvl w:val="1"/>
        <w:rPr>
          <w:b/>
          <w:bCs/>
          <w:kern w:val="0"/>
          <w:sz w:val="36"/>
          <w:szCs w:val="36"/>
          <w14:ligatures w14:val="none"/>
        </w:rPr>
      </w:pPr>
      <w:r w:rsidRPr="00D1388F">
        <w:rPr>
          <w:b/>
          <w:bCs/>
          <w:color w:val="848484"/>
          <w:kern w:val="0"/>
          <w:sz w:val="36"/>
          <w:szCs w:val="36"/>
          <w14:ligatures w14:val="none"/>
        </w:rPr>
        <w:lastRenderedPageBreak/>
        <w:t>1.</w:t>
      </w:r>
      <w:r>
        <w:rPr>
          <w:b/>
          <w:bCs/>
          <w:color w:val="848484"/>
          <w:kern w:val="0"/>
          <w:sz w:val="36"/>
          <w:szCs w:val="36"/>
          <w14:ligatures w14:val="none"/>
        </w:rPr>
        <w:t>4</w:t>
      </w:r>
      <w:r w:rsidRPr="00D1388F">
        <w:rPr>
          <w:b/>
          <w:bCs/>
          <w:kern w:val="0"/>
          <w:sz w:val="36"/>
          <w:szCs w:val="36"/>
          <w14:ligatures w14:val="none"/>
        </w:rPr>
        <w:t> Basutbudets insatser</w:t>
      </w:r>
      <w:r w:rsidR="008E12E5">
        <w:rPr>
          <w:b/>
          <w:bCs/>
          <w:kern w:val="0"/>
          <w:sz w:val="36"/>
          <w:szCs w:val="36"/>
          <w14:ligatures w14:val="none"/>
        </w:rPr>
        <w:t>: En god föräldra-barnrelation</w:t>
      </w:r>
    </w:p>
    <w:p w14:paraId="168AC28F" w14:textId="46218D8B" w:rsidR="001D5382" w:rsidRPr="001D5382" w:rsidRDefault="001D5382" w:rsidP="001D5382">
      <w:pPr>
        <w:spacing w:after="240"/>
        <w:rPr>
          <w:b/>
          <w:bCs/>
          <w:kern w:val="0"/>
          <w:sz w:val="28"/>
          <w:szCs w:val="28"/>
          <w14:ligatures w14:val="none"/>
        </w:rPr>
      </w:pPr>
      <w:r w:rsidRPr="001D5382">
        <w:rPr>
          <w:b/>
          <w:bCs/>
          <w:kern w:val="0"/>
          <w:sz w:val="28"/>
          <w:szCs w:val="28"/>
          <w14:ligatures w14:val="none"/>
        </w:rPr>
        <w:t xml:space="preserve">Tidiga samordnade insatser </w:t>
      </w:r>
    </w:p>
    <w:p w14:paraId="6456AB88" w14:textId="77777777" w:rsidR="001D5382" w:rsidRPr="001D5382" w:rsidRDefault="001D5382" w:rsidP="001D5382">
      <w:pPr>
        <w:spacing w:after="240"/>
        <w:rPr>
          <w:kern w:val="0"/>
          <w14:ligatures w14:val="none"/>
        </w:rPr>
      </w:pPr>
      <w:r w:rsidRPr="001D5382">
        <w:rPr>
          <w:kern w:val="0"/>
          <w14:ligatures w14:val="none"/>
        </w:rPr>
        <w:t>TSI kan ses som ett paraplybegrepp för strukturerad samverkan för tidigt och förebyggande arbete. Arbete som bedrivs gemensamt för att åstadkomma tidiga och samordnade insatser till barn och unga och involverar exempelvis skola, hälso- och sjukvård, socialtjänst, fritidsverksamhet och polis. TSI är alltså inte en specifik metod, utan en form för strukturerad samverkan. Grunden för arbetet med TSI är att samla kompetens från flera verksamheter för att få en helhetsbild av barnets eller den unges behov av stöd och lämpliga insatser (Socialstyrelsen och Skolverket, 2023).</w:t>
      </w:r>
    </w:p>
    <w:p w14:paraId="6BFF7A76" w14:textId="1CBF3D67" w:rsidR="001D5382" w:rsidRPr="001D5382" w:rsidRDefault="001D5382" w:rsidP="001D5382">
      <w:pPr>
        <w:spacing w:after="240"/>
        <w:rPr>
          <w:kern w:val="0"/>
          <w14:ligatures w14:val="none"/>
        </w:rPr>
      </w:pPr>
      <w:r w:rsidRPr="001D5382">
        <w:rPr>
          <w:b/>
          <w:bCs/>
          <w:kern w:val="0"/>
          <w14:ligatures w14:val="none"/>
        </w:rPr>
        <w:t>Kartläggning</w:t>
      </w:r>
    </w:p>
    <w:p w14:paraId="4309FCF3" w14:textId="77777777" w:rsidR="001D5382" w:rsidRPr="001D5382" w:rsidRDefault="001D5382" w:rsidP="001D5382">
      <w:pPr>
        <w:numPr>
          <w:ilvl w:val="0"/>
          <w:numId w:val="44"/>
        </w:numPr>
        <w:spacing w:after="240"/>
        <w:rPr>
          <w:kern w:val="0"/>
          <w14:ligatures w14:val="none"/>
        </w:rPr>
      </w:pPr>
      <w:r w:rsidRPr="001D5382">
        <w:rPr>
          <w:kern w:val="0"/>
          <w14:ligatures w14:val="none"/>
        </w:rPr>
        <w:t>Det finns en kommunövergripande plan för arbetet med tidiga samordnade insatser.</w:t>
      </w:r>
    </w:p>
    <w:p w14:paraId="7139C852" w14:textId="77777777" w:rsidR="001D5382" w:rsidRPr="001D5382" w:rsidRDefault="001D5382" w:rsidP="001D5382">
      <w:pPr>
        <w:numPr>
          <w:ilvl w:val="0"/>
          <w:numId w:val="44"/>
        </w:numPr>
        <w:spacing w:after="240"/>
        <w:rPr>
          <w:kern w:val="0"/>
          <w14:ligatures w14:val="none"/>
        </w:rPr>
      </w:pPr>
      <w:r w:rsidRPr="001D5382">
        <w:rPr>
          <w:kern w:val="0"/>
          <w14:ligatures w14:val="none"/>
        </w:rPr>
        <w:t>Det finns en samverkansöverenskommelse mellan skola, hälso- och sjukvård, socialtjänst, fritidsverksamhet och polis.</w:t>
      </w:r>
    </w:p>
    <w:p w14:paraId="50C6EE05" w14:textId="77777777" w:rsidR="001D5382" w:rsidRPr="001D5382" w:rsidRDefault="001D5382" w:rsidP="001D5382">
      <w:pPr>
        <w:numPr>
          <w:ilvl w:val="0"/>
          <w:numId w:val="44"/>
        </w:numPr>
        <w:spacing w:after="240"/>
        <w:rPr>
          <w:kern w:val="0"/>
          <w14:ligatures w14:val="none"/>
        </w:rPr>
      </w:pPr>
      <w:r w:rsidRPr="001D5382">
        <w:rPr>
          <w:kern w:val="0"/>
          <w14:ligatures w14:val="none"/>
        </w:rPr>
        <w:t>Vårdnadshavare och barn och unga involveras i arbetet.</w:t>
      </w:r>
    </w:p>
    <w:p w14:paraId="7AA615F2" w14:textId="77777777" w:rsidR="001D5382" w:rsidRPr="001D5382" w:rsidRDefault="001D5382" w:rsidP="001D5382">
      <w:pPr>
        <w:numPr>
          <w:ilvl w:val="0"/>
          <w:numId w:val="44"/>
        </w:numPr>
        <w:spacing w:after="240"/>
        <w:rPr>
          <w:kern w:val="0"/>
          <w14:ligatures w14:val="none"/>
        </w:rPr>
      </w:pPr>
      <w:r w:rsidRPr="001D5382">
        <w:rPr>
          <w:kern w:val="0"/>
          <w14:ligatures w14:val="none"/>
        </w:rPr>
        <w:t>Det finns ett tvärsektoriellt team.</w:t>
      </w:r>
    </w:p>
    <w:p w14:paraId="50A4E6D7" w14:textId="77777777" w:rsidR="001D5382" w:rsidRPr="001D5382" w:rsidRDefault="001D5382" w:rsidP="001D5382">
      <w:pPr>
        <w:numPr>
          <w:ilvl w:val="0"/>
          <w:numId w:val="44"/>
        </w:numPr>
        <w:spacing w:after="240"/>
        <w:rPr>
          <w:kern w:val="0"/>
          <w14:ligatures w14:val="none"/>
        </w:rPr>
      </w:pPr>
      <w:r w:rsidRPr="001D5382">
        <w:rPr>
          <w:kern w:val="0"/>
          <w14:ligatures w14:val="none"/>
        </w:rPr>
        <w:t>Det erbjuds kunskapshöjande insatser om tidiga samordnade insatser.</w:t>
      </w:r>
    </w:p>
    <w:p w14:paraId="542EDAA7" w14:textId="4E969E6E" w:rsidR="001D5382" w:rsidRPr="001D5382" w:rsidRDefault="001D5382" w:rsidP="001D5382">
      <w:pPr>
        <w:numPr>
          <w:ilvl w:val="0"/>
          <w:numId w:val="44"/>
        </w:numPr>
        <w:spacing w:after="240"/>
        <w:rPr>
          <w:kern w:val="0"/>
          <w14:ligatures w14:val="none"/>
        </w:rPr>
      </w:pPr>
      <w:r w:rsidRPr="001D5382">
        <w:rPr>
          <w:kern w:val="0"/>
          <w14:ligatures w14:val="none"/>
        </w:rPr>
        <w:t>Det finns kommunövergripande rutiner för samverkan med andra föräldraskapsstödjande aktörer såsom socialtjänst och hälso- och sjukvård.</w:t>
      </w:r>
    </w:p>
    <w:p w14:paraId="24872DA2" w14:textId="77777777" w:rsidR="001D5382" w:rsidRPr="001D5382" w:rsidRDefault="001D5382" w:rsidP="001D5382">
      <w:pPr>
        <w:spacing w:after="240"/>
        <w:rPr>
          <w:kern w:val="0"/>
          <w14:ligatures w14:val="none"/>
        </w:rPr>
      </w:pPr>
      <w:r w:rsidRPr="001D5382">
        <w:rPr>
          <w:b/>
          <w:bCs/>
          <w:kern w:val="0"/>
          <w14:ligatures w14:val="none"/>
        </w:rPr>
        <w:t>Indikatorer:</w:t>
      </w:r>
    </w:p>
    <w:p w14:paraId="70EE6814" w14:textId="77777777" w:rsidR="001D5382" w:rsidRPr="001D5382" w:rsidRDefault="001D5382" w:rsidP="001D5382">
      <w:pPr>
        <w:numPr>
          <w:ilvl w:val="0"/>
          <w:numId w:val="45"/>
        </w:numPr>
        <w:spacing w:after="240"/>
        <w:rPr>
          <w:kern w:val="0"/>
          <w14:ligatures w14:val="none"/>
        </w:rPr>
      </w:pPr>
      <w:r w:rsidRPr="001D5382">
        <w:rPr>
          <w:kern w:val="0"/>
          <w14:ligatures w14:val="none"/>
        </w:rPr>
        <w:t>Ej identifierat i dagsläget.</w:t>
      </w:r>
    </w:p>
    <w:p w14:paraId="35D6B7CB" w14:textId="77777777" w:rsidR="001D5382" w:rsidRPr="001D5382" w:rsidRDefault="001D5382" w:rsidP="001D5382">
      <w:pPr>
        <w:spacing w:after="240"/>
        <w:rPr>
          <w:kern w:val="0"/>
          <w14:ligatures w14:val="none"/>
        </w:rPr>
      </w:pPr>
      <w:r w:rsidRPr="001D5382">
        <w:rPr>
          <w:b/>
          <w:bCs/>
          <w:kern w:val="0"/>
          <w14:ligatures w14:val="none"/>
        </w:rPr>
        <w:t>Läs mer om tidiga samordnade insatser:</w:t>
      </w:r>
    </w:p>
    <w:p w14:paraId="0955C29D" w14:textId="50827CDB" w:rsidR="001D5382" w:rsidRPr="001D5382" w:rsidRDefault="00000000" w:rsidP="001D5382">
      <w:pPr>
        <w:numPr>
          <w:ilvl w:val="0"/>
          <w:numId w:val="47"/>
        </w:numPr>
        <w:spacing w:after="240"/>
        <w:rPr>
          <w:kern w:val="0"/>
          <w14:ligatures w14:val="none"/>
        </w:rPr>
      </w:pPr>
      <w:hyperlink r:id="rId15" w:tgtFrame="_blank" w:history="1">
        <w:r w:rsidR="007C2BF5">
          <w:rPr>
            <w:rStyle w:val="Hyperlnk"/>
            <w:kern w:val="0"/>
            <w14:ligatures w14:val="none"/>
          </w:rPr>
          <w:t>Kunskapsguiden: Om tidiga och samordnade insatser</w:t>
        </w:r>
      </w:hyperlink>
    </w:p>
    <w:p w14:paraId="38AEABB2" w14:textId="77777777" w:rsidR="001D5382" w:rsidRDefault="00000000" w:rsidP="001D5382">
      <w:pPr>
        <w:numPr>
          <w:ilvl w:val="0"/>
          <w:numId w:val="47"/>
        </w:numPr>
        <w:spacing w:after="240"/>
        <w:rPr>
          <w:kern w:val="0"/>
          <w14:ligatures w14:val="none"/>
        </w:rPr>
      </w:pPr>
      <w:hyperlink r:id="rId16" w:tgtFrame="_blank" w:history="1">
        <w:r w:rsidR="001D5382" w:rsidRPr="001D5382">
          <w:rPr>
            <w:rStyle w:val="Hyperlnk"/>
            <w:kern w:val="0"/>
            <w14:ligatures w14:val="none"/>
          </w:rPr>
          <w:t>TSI-boken - Stöd i arbetet med tidiga och samordnade insatser för barn och unga</w:t>
        </w:r>
      </w:hyperlink>
    </w:p>
    <w:p w14:paraId="75CBBC1F" w14:textId="77777777" w:rsidR="00066B64" w:rsidRPr="001D5382" w:rsidRDefault="00000000" w:rsidP="00066B64">
      <w:pPr>
        <w:numPr>
          <w:ilvl w:val="0"/>
          <w:numId w:val="47"/>
        </w:numPr>
        <w:spacing w:after="240"/>
        <w:rPr>
          <w:kern w:val="0"/>
          <w14:ligatures w14:val="none"/>
        </w:rPr>
      </w:pPr>
      <w:hyperlink r:id="rId17" w:tgtFrame="_blank" w:history="1">
        <w:r w:rsidR="00066B64">
          <w:rPr>
            <w:rStyle w:val="Hyperlnk"/>
            <w:kern w:val="0"/>
            <w14:ligatures w14:val="none"/>
          </w:rPr>
          <w:t>Kunskapsguiden: Skottlandsmodellen</w:t>
        </w:r>
      </w:hyperlink>
    </w:p>
    <w:p w14:paraId="44250DF0" w14:textId="60108126" w:rsidR="001D5382" w:rsidRDefault="00000000" w:rsidP="00D1388F">
      <w:pPr>
        <w:numPr>
          <w:ilvl w:val="0"/>
          <w:numId w:val="47"/>
        </w:numPr>
        <w:spacing w:after="240"/>
        <w:rPr>
          <w:kern w:val="0"/>
          <w14:ligatures w14:val="none"/>
        </w:rPr>
      </w:pPr>
      <w:hyperlink r:id="rId18" w:history="1">
        <w:r w:rsidR="007C2BF5" w:rsidRPr="007C2BF5">
          <w:rPr>
            <w:rStyle w:val="Hyperlnk"/>
            <w:kern w:val="0"/>
            <w14:ligatures w14:val="none"/>
          </w:rPr>
          <w:t>Backa barnet</w:t>
        </w:r>
      </w:hyperlink>
    </w:p>
    <w:p w14:paraId="76A90290" w14:textId="1B0587F2" w:rsidR="00BB5856" w:rsidRPr="00BB5856" w:rsidRDefault="00000000" w:rsidP="00D1388F">
      <w:pPr>
        <w:numPr>
          <w:ilvl w:val="0"/>
          <w:numId w:val="47"/>
        </w:numPr>
        <w:spacing w:after="240"/>
        <w:rPr>
          <w:kern w:val="0"/>
          <w:lang w:val="en-US"/>
          <w14:ligatures w14:val="none"/>
        </w:rPr>
      </w:pPr>
      <w:hyperlink r:id="rId19" w:history="1">
        <w:r w:rsidR="00BB5856" w:rsidRPr="00BB5856">
          <w:rPr>
            <w:rStyle w:val="Hyperlnk"/>
            <w:kern w:val="0"/>
            <w:lang w:val="en-US"/>
            <w14:ligatures w14:val="none"/>
          </w:rPr>
          <w:t>Malmö stad: Communities that care (CTC)</w:t>
        </w:r>
      </w:hyperlink>
    </w:p>
    <w:p w14:paraId="2252760C" w14:textId="77777777" w:rsidR="007C2BF5" w:rsidRPr="00BB5856" w:rsidRDefault="007C2BF5" w:rsidP="007C2BF5">
      <w:pPr>
        <w:spacing w:after="240"/>
        <w:ind w:left="720"/>
        <w:rPr>
          <w:kern w:val="0"/>
          <w:lang w:val="en-US"/>
          <w14:ligatures w14:val="none"/>
        </w:rPr>
      </w:pPr>
    </w:p>
    <w:p w14:paraId="3C8D233E" w14:textId="2301A8B4" w:rsidR="00D1388F" w:rsidRPr="00D1388F" w:rsidRDefault="00D1388F" w:rsidP="00D1388F">
      <w:pPr>
        <w:spacing w:before="100" w:beforeAutospacing="1" w:after="100" w:afterAutospacing="1"/>
        <w:outlineLvl w:val="2"/>
        <w:rPr>
          <w:b/>
          <w:bCs/>
          <w:kern w:val="0"/>
          <w:sz w:val="27"/>
          <w:szCs w:val="27"/>
          <w14:ligatures w14:val="none"/>
        </w:rPr>
      </w:pPr>
      <w:r w:rsidRPr="00D1388F">
        <w:rPr>
          <w:b/>
          <w:bCs/>
          <w:color w:val="848484"/>
          <w:kern w:val="0"/>
          <w:sz w:val="27"/>
          <w:szCs w:val="27"/>
          <w14:ligatures w14:val="none"/>
        </w:rPr>
        <w:t>1.</w:t>
      </w:r>
      <w:r w:rsidR="00AC537C">
        <w:rPr>
          <w:b/>
          <w:bCs/>
          <w:color w:val="848484"/>
          <w:kern w:val="0"/>
          <w:sz w:val="27"/>
          <w:szCs w:val="27"/>
          <w14:ligatures w14:val="none"/>
        </w:rPr>
        <w:t>4</w:t>
      </w:r>
      <w:r w:rsidRPr="00D1388F">
        <w:rPr>
          <w:b/>
          <w:bCs/>
          <w:color w:val="848484"/>
          <w:kern w:val="0"/>
          <w:sz w:val="27"/>
          <w:szCs w:val="27"/>
          <w14:ligatures w14:val="none"/>
        </w:rPr>
        <w:t>.1</w:t>
      </w:r>
      <w:r w:rsidRPr="00D1388F">
        <w:rPr>
          <w:b/>
          <w:bCs/>
          <w:kern w:val="0"/>
          <w:sz w:val="27"/>
          <w:szCs w:val="27"/>
          <w14:ligatures w14:val="none"/>
        </w:rPr>
        <w:t> Utökat hembesöksprogram</w:t>
      </w:r>
    </w:p>
    <w:p w14:paraId="19BB3BF0" w14:textId="7F19FBD4" w:rsidR="004B5F52" w:rsidRDefault="00066B64" w:rsidP="00D1388F">
      <w:pPr>
        <w:spacing w:after="240"/>
      </w:pPr>
      <w:r>
        <w:rPr>
          <w:kern w:val="0"/>
          <w14:ligatures w14:val="none"/>
        </w:rPr>
        <w:t>Syftet med u</w:t>
      </w:r>
      <w:r w:rsidR="00860B50">
        <w:rPr>
          <w:kern w:val="0"/>
          <w14:ligatures w14:val="none"/>
        </w:rPr>
        <w:t>töka</w:t>
      </w:r>
      <w:r>
        <w:rPr>
          <w:kern w:val="0"/>
          <w14:ligatures w14:val="none"/>
        </w:rPr>
        <w:t>t</w:t>
      </w:r>
      <w:r w:rsidR="00860B50">
        <w:rPr>
          <w:kern w:val="0"/>
          <w14:ligatures w14:val="none"/>
        </w:rPr>
        <w:t xml:space="preserve"> hembesöksprogram </w:t>
      </w:r>
      <w:r w:rsidR="002323FB">
        <w:rPr>
          <w:kern w:val="0"/>
          <w14:ligatures w14:val="none"/>
        </w:rPr>
        <w:t xml:space="preserve">är </w:t>
      </w:r>
      <w:r w:rsidR="002C49F5">
        <w:rPr>
          <w:kern w:val="0"/>
          <w14:ligatures w14:val="none"/>
        </w:rPr>
        <w:t xml:space="preserve">att </w:t>
      </w:r>
      <w:r w:rsidR="002C49F5">
        <w:t xml:space="preserve">stärka familjens tillit till sin </w:t>
      </w:r>
      <w:r w:rsidR="002323FB">
        <w:t xml:space="preserve">egen </w:t>
      </w:r>
      <w:r w:rsidR="002C49F5">
        <w:t>förmåga och delaktighet i samhället samt att tidigt upptäcka familjer med behov av extra stöd</w:t>
      </w:r>
      <w:r w:rsidR="002323FB">
        <w:t xml:space="preserve"> -</w:t>
      </w:r>
      <w:r w:rsidR="002C49F5">
        <w:t xml:space="preserve"> och erbjuda det. </w:t>
      </w:r>
      <w:r w:rsidR="00F010AA">
        <w:t xml:space="preserve">I ursprungsversionen av programmet sker hembesöken i samverkan mellan barnhälsovård </w:t>
      </w:r>
      <w:r w:rsidR="00F010AA">
        <w:lastRenderedPageBreak/>
        <w:t xml:space="preserve">och socialtjänsten, men även andra aktörer </w:t>
      </w:r>
      <w:r>
        <w:t xml:space="preserve">har med tiden </w:t>
      </w:r>
      <w:r w:rsidR="00F010AA">
        <w:t>inkluderats.</w:t>
      </w:r>
      <w:r w:rsidR="004B5F52">
        <w:t xml:space="preserve"> I modellen ingår sex hembesök när barnet är mellan 0-15 månader gammalt.</w:t>
      </w:r>
    </w:p>
    <w:p w14:paraId="71F4B32C" w14:textId="347B54C2" w:rsidR="004928EE" w:rsidRPr="00897F0F" w:rsidRDefault="004928EE" w:rsidP="00D1388F">
      <w:pPr>
        <w:spacing w:after="240"/>
      </w:pPr>
    </w:p>
    <w:p w14:paraId="175BC27E" w14:textId="77777777" w:rsidR="00D1388F" w:rsidRPr="00D1388F" w:rsidRDefault="00D1388F" w:rsidP="00D1388F">
      <w:pPr>
        <w:spacing w:after="240"/>
        <w:rPr>
          <w:kern w:val="0"/>
          <w14:ligatures w14:val="none"/>
        </w:rPr>
      </w:pPr>
      <w:r w:rsidRPr="00D1388F">
        <w:rPr>
          <w:b/>
          <w:bCs/>
          <w:kern w:val="0"/>
          <w14:ligatures w14:val="none"/>
        </w:rPr>
        <w:t>Kartläggning</w:t>
      </w:r>
    </w:p>
    <w:p w14:paraId="36411E16" w14:textId="77777777" w:rsidR="00D1388F" w:rsidRPr="00D1388F" w:rsidRDefault="00D1388F" w:rsidP="00D1388F">
      <w:pPr>
        <w:numPr>
          <w:ilvl w:val="0"/>
          <w:numId w:val="1"/>
        </w:numPr>
        <w:spacing w:after="240"/>
        <w:rPr>
          <w:kern w:val="0"/>
          <w14:ligatures w14:val="none"/>
        </w:rPr>
      </w:pPr>
      <w:r w:rsidRPr="00D1388F">
        <w:rPr>
          <w:kern w:val="0"/>
          <w14:ligatures w14:val="none"/>
        </w:rPr>
        <w:t>Utökat hembesöksprogram erbjuds i vår kommun.</w:t>
      </w:r>
    </w:p>
    <w:p w14:paraId="7B2C0250" w14:textId="77777777" w:rsidR="00D1388F" w:rsidRPr="00D1388F" w:rsidRDefault="00D1388F" w:rsidP="00D1388F">
      <w:pPr>
        <w:numPr>
          <w:ilvl w:val="0"/>
          <w:numId w:val="1"/>
        </w:numPr>
        <w:spacing w:after="240"/>
        <w:rPr>
          <w:kern w:val="0"/>
          <w14:ligatures w14:val="none"/>
        </w:rPr>
      </w:pPr>
      <w:r w:rsidRPr="00D1388F">
        <w:rPr>
          <w:kern w:val="0"/>
          <w14:ligatures w14:val="none"/>
        </w:rPr>
        <w:t>Det finns mål/strategier för arbetet med utökat hembesöksprogram.</w:t>
      </w:r>
    </w:p>
    <w:p w14:paraId="6261AC79" w14:textId="77777777" w:rsidR="00D1388F" w:rsidRPr="00D1388F" w:rsidRDefault="00D1388F" w:rsidP="00D1388F">
      <w:pPr>
        <w:numPr>
          <w:ilvl w:val="0"/>
          <w:numId w:val="1"/>
        </w:numPr>
        <w:spacing w:after="240"/>
        <w:rPr>
          <w:kern w:val="0"/>
          <w14:ligatures w14:val="none"/>
        </w:rPr>
      </w:pPr>
      <w:r w:rsidRPr="00D1388F">
        <w:rPr>
          <w:kern w:val="0"/>
          <w14:ligatures w14:val="none"/>
        </w:rPr>
        <w:t>Det finns långsiktig finansiering för arbetet med utökat hembesöksprogram.</w:t>
      </w:r>
    </w:p>
    <w:p w14:paraId="58229012" w14:textId="77777777" w:rsidR="00D1388F" w:rsidRPr="00D1388F" w:rsidRDefault="00D1388F" w:rsidP="00D1388F">
      <w:pPr>
        <w:numPr>
          <w:ilvl w:val="0"/>
          <w:numId w:val="1"/>
        </w:numPr>
        <w:spacing w:after="240"/>
        <w:rPr>
          <w:kern w:val="0"/>
          <w14:ligatures w14:val="none"/>
        </w:rPr>
      </w:pPr>
      <w:commentRangeStart w:id="4"/>
      <w:r w:rsidRPr="00D1388F">
        <w:rPr>
          <w:kern w:val="0"/>
          <w14:ligatures w14:val="none"/>
        </w:rPr>
        <w:t>Det görs uppföljning av vilka som deltar i det utökade hembesöksprogrammet.</w:t>
      </w:r>
    </w:p>
    <w:p w14:paraId="215BC2DC" w14:textId="77777777" w:rsidR="005A1F5C" w:rsidRDefault="00D1388F" w:rsidP="00D1388F">
      <w:pPr>
        <w:numPr>
          <w:ilvl w:val="0"/>
          <w:numId w:val="1"/>
        </w:numPr>
        <w:spacing w:after="240"/>
        <w:rPr>
          <w:kern w:val="0"/>
          <w14:ligatures w14:val="none"/>
        </w:rPr>
      </w:pPr>
      <w:r w:rsidRPr="00D1388F">
        <w:rPr>
          <w:kern w:val="0"/>
          <w14:ligatures w14:val="none"/>
        </w:rPr>
        <w:t xml:space="preserve">Det görs uppföljningar av </w:t>
      </w:r>
      <w:r w:rsidR="00A87CD8">
        <w:rPr>
          <w:kern w:val="0"/>
          <w14:ligatures w14:val="none"/>
        </w:rPr>
        <w:t xml:space="preserve">arbetets resultat för föräldrar och barn. </w:t>
      </w:r>
      <w:commentRangeEnd w:id="4"/>
      <w:r w:rsidR="00A41ACB">
        <w:rPr>
          <w:rStyle w:val="Kommentarsreferens"/>
        </w:rPr>
        <w:commentReference w:id="4"/>
      </w:r>
    </w:p>
    <w:p w14:paraId="69A83C9E" w14:textId="02D0DA85" w:rsidR="00D1388F" w:rsidRPr="005A1F5C" w:rsidRDefault="00D1388F" w:rsidP="005A1F5C">
      <w:pPr>
        <w:spacing w:after="240"/>
        <w:ind w:left="720"/>
        <w:rPr>
          <w:kern w:val="0"/>
          <w14:ligatures w14:val="none"/>
        </w:rPr>
      </w:pPr>
      <w:r w:rsidRPr="005A1F5C">
        <w:rPr>
          <w:b/>
          <w:bCs/>
          <w:kern w:val="0"/>
          <w14:ligatures w14:val="none"/>
        </w:rPr>
        <w:t>Indikatorer:</w:t>
      </w:r>
    </w:p>
    <w:p w14:paraId="07885745" w14:textId="77777777" w:rsidR="005A1F5C" w:rsidRDefault="00D1388F" w:rsidP="005A1F5C">
      <w:pPr>
        <w:numPr>
          <w:ilvl w:val="0"/>
          <w:numId w:val="2"/>
        </w:numPr>
        <w:spacing w:before="100" w:beforeAutospacing="1" w:after="100" w:afterAutospacing="1"/>
        <w:rPr>
          <w:kern w:val="0"/>
          <w14:ligatures w14:val="none"/>
        </w:rPr>
      </w:pPr>
      <w:r w:rsidRPr="00D1388F">
        <w:rPr>
          <w:kern w:val="0"/>
          <w14:ligatures w14:val="none"/>
        </w:rPr>
        <w:t>Ej identifierat i dagsläget.</w:t>
      </w:r>
    </w:p>
    <w:p w14:paraId="3D9F8A87" w14:textId="77777777" w:rsidR="005A1F5C" w:rsidRDefault="00D1388F" w:rsidP="005A1F5C">
      <w:pPr>
        <w:spacing w:before="100" w:beforeAutospacing="1" w:after="100" w:afterAutospacing="1"/>
        <w:ind w:left="720"/>
        <w:rPr>
          <w:b/>
          <w:bCs/>
          <w:kern w:val="0"/>
          <w14:ligatures w14:val="none"/>
        </w:rPr>
      </w:pPr>
      <w:r w:rsidRPr="005A1F5C">
        <w:rPr>
          <w:b/>
          <w:bCs/>
          <w:kern w:val="0"/>
          <w14:ligatures w14:val="none"/>
        </w:rPr>
        <w:t>Läs mer om hembesöksprogram:</w:t>
      </w:r>
    </w:p>
    <w:p w14:paraId="1F535AA1" w14:textId="0E2F0A01" w:rsidR="00D1388F" w:rsidRPr="005A1F5C" w:rsidRDefault="00000000" w:rsidP="005A1F5C">
      <w:pPr>
        <w:pStyle w:val="Liststycke"/>
        <w:numPr>
          <w:ilvl w:val="0"/>
          <w:numId w:val="2"/>
        </w:numPr>
        <w:spacing w:before="100" w:beforeAutospacing="1" w:after="100" w:afterAutospacing="1"/>
        <w:rPr>
          <w:b/>
          <w:bCs/>
          <w:kern w:val="0"/>
          <w14:ligatures w14:val="none"/>
        </w:rPr>
      </w:pPr>
      <w:hyperlink r:id="rId20" w:tgtFrame="_blank" w:history="1">
        <w:r w:rsidR="002323FB" w:rsidRPr="005A1F5C">
          <w:rPr>
            <w:color w:val="2196F3"/>
            <w:kern w:val="0"/>
            <w:u w:val="single"/>
            <w14:ligatures w14:val="none"/>
          </w:rPr>
          <w:t xml:space="preserve">Karolinska institutet. </w:t>
        </w:r>
        <w:r w:rsidR="00860B50" w:rsidRPr="005A1F5C">
          <w:rPr>
            <w:color w:val="2196F3"/>
            <w:kern w:val="0"/>
            <w:u w:val="single"/>
            <w14:ligatures w14:val="none"/>
          </w:rPr>
          <w:t xml:space="preserve">Utvärderingsrapport 2015. Utökat barnhälsovårdsprogram för förstagångsföräldrar - samverkan mellan Rinkeby BVC och föräldrarådgivare inom Rinkeby-Kista socialtjänst. </w:t>
        </w:r>
      </w:hyperlink>
    </w:p>
    <w:p w14:paraId="5BC88D15" w14:textId="333E89CF" w:rsidR="00D1388F" w:rsidRPr="00D1388F" w:rsidRDefault="00000000" w:rsidP="00D1388F">
      <w:pPr>
        <w:numPr>
          <w:ilvl w:val="0"/>
          <w:numId w:val="3"/>
        </w:numPr>
        <w:spacing w:after="240"/>
        <w:rPr>
          <w:kern w:val="0"/>
          <w14:ligatures w14:val="none"/>
        </w:rPr>
      </w:pPr>
      <w:hyperlink r:id="rId21" w:tgtFrame="_blank" w:history="1">
        <w:r w:rsidR="002C49F5">
          <w:rPr>
            <w:color w:val="2196F3"/>
            <w:kern w:val="0"/>
            <w:u w:val="single"/>
            <w14:ligatures w14:val="none"/>
          </w:rPr>
          <w:t>Göteborgsregionen: Betydelser och effekter av utökade hembesök i Göteborg</w:t>
        </w:r>
      </w:hyperlink>
    </w:p>
    <w:p w14:paraId="37D93A1E" w14:textId="0E06C563" w:rsidR="00D1388F" w:rsidRPr="005A1F5C" w:rsidRDefault="00000000" w:rsidP="00D1388F">
      <w:pPr>
        <w:numPr>
          <w:ilvl w:val="0"/>
          <w:numId w:val="3"/>
        </w:numPr>
        <w:spacing w:after="240"/>
        <w:rPr>
          <w:kern w:val="0"/>
          <w14:ligatures w14:val="none"/>
        </w:rPr>
      </w:pPr>
      <w:hyperlink r:id="rId22" w:tgtFrame="_blank" w:history="1">
        <w:r w:rsidR="00F010AA">
          <w:rPr>
            <w:color w:val="2196F3"/>
            <w:kern w:val="0"/>
            <w:u w:val="single"/>
            <w14:ligatures w14:val="none"/>
          </w:rPr>
          <w:t xml:space="preserve">Karolinska </w:t>
        </w:r>
        <w:r w:rsidR="002323FB">
          <w:rPr>
            <w:color w:val="2196F3"/>
            <w:kern w:val="0"/>
            <w:u w:val="single"/>
            <w14:ligatures w14:val="none"/>
          </w:rPr>
          <w:t>i</w:t>
        </w:r>
        <w:r w:rsidR="00F010AA">
          <w:rPr>
            <w:color w:val="2196F3"/>
            <w:kern w:val="0"/>
            <w:u w:val="single"/>
            <w14:ligatures w14:val="none"/>
          </w:rPr>
          <w:t xml:space="preserve">nstitutet: Vägledning Rinkeby hembesöksprogram </w:t>
        </w:r>
      </w:hyperlink>
    </w:p>
    <w:p w14:paraId="486BD136" w14:textId="77777777" w:rsidR="005A1F5C" w:rsidRPr="00D1388F" w:rsidRDefault="005A1F5C" w:rsidP="005A1F5C">
      <w:pPr>
        <w:spacing w:after="240"/>
        <w:ind w:left="720"/>
        <w:rPr>
          <w:kern w:val="0"/>
          <w14:ligatures w14:val="none"/>
        </w:rPr>
      </w:pPr>
    </w:p>
    <w:p w14:paraId="2397626C" w14:textId="7FAA6F49" w:rsidR="00D1388F" w:rsidRPr="00D1388F" w:rsidRDefault="00D1388F" w:rsidP="00D1388F">
      <w:pPr>
        <w:spacing w:before="100" w:beforeAutospacing="1" w:after="100" w:afterAutospacing="1"/>
        <w:outlineLvl w:val="2"/>
        <w:rPr>
          <w:b/>
          <w:bCs/>
          <w:kern w:val="0"/>
          <w:sz w:val="27"/>
          <w:szCs w:val="27"/>
          <w14:ligatures w14:val="none"/>
        </w:rPr>
      </w:pPr>
      <w:r w:rsidRPr="00D1388F">
        <w:rPr>
          <w:b/>
          <w:bCs/>
          <w:color w:val="848484"/>
          <w:kern w:val="0"/>
          <w:sz w:val="27"/>
          <w:szCs w:val="27"/>
          <w14:ligatures w14:val="none"/>
        </w:rPr>
        <w:t>1.</w:t>
      </w:r>
      <w:r w:rsidR="00AC537C">
        <w:rPr>
          <w:b/>
          <w:bCs/>
          <w:color w:val="848484"/>
          <w:kern w:val="0"/>
          <w:sz w:val="27"/>
          <w:szCs w:val="27"/>
          <w14:ligatures w14:val="none"/>
        </w:rPr>
        <w:t>4</w:t>
      </w:r>
      <w:r w:rsidRPr="00D1388F">
        <w:rPr>
          <w:b/>
          <w:bCs/>
          <w:color w:val="848484"/>
          <w:kern w:val="0"/>
          <w:sz w:val="27"/>
          <w:szCs w:val="27"/>
          <w14:ligatures w14:val="none"/>
        </w:rPr>
        <w:t>.2</w:t>
      </w:r>
      <w:r w:rsidRPr="00D1388F">
        <w:rPr>
          <w:b/>
          <w:bCs/>
          <w:kern w:val="0"/>
          <w:sz w:val="27"/>
          <w:szCs w:val="27"/>
          <w14:ligatures w14:val="none"/>
        </w:rPr>
        <w:t xml:space="preserve"> Familjecentral </w:t>
      </w:r>
    </w:p>
    <w:p w14:paraId="7D805B0E" w14:textId="1BEF563D" w:rsidR="00CA6F22" w:rsidRDefault="00CA6F22" w:rsidP="00D1388F">
      <w:pPr>
        <w:spacing w:after="240"/>
        <w:rPr>
          <w:kern w:val="0"/>
          <w14:ligatures w14:val="none"/>
        </w:rPr>
      </w:pPr>
      <w:r w:rsidRPr="00CA6F22">
        <w:rPr>
          <w:kern w:val="0"/>
          <w14:ligatures w14:val="none"/>
        </w:rPr>
        <w:t xml:space="preserve">Familjecentraler i Sverige arbetar i huvudsak med barn 0–6 år </w:t>
      </w:r>
      <w:r w:rsidR="00030656">
        <w:rPr>
          <w:kern w:val="0"/>
          <w14:ligatures w14:val="none"/>
        </w:rPr>
        <w:t xml:space="preserve">men </w:t>
      </w:r>
      <w:r w:rsidR="00030656">
        <w:t xml:space="preserve">riktar sig även till blivande föräldrar, föräldrar och andra viktiga vuxna kring barnet. </w:t>
      </w:r>
      <w:r w:rsidR="00030656">
        <w:rPr>
          <w:kern w:val="0"/>
          <w14:ligatures w14:val="none"/>
        </w:rPr>
        <w:t xml:space="preserve">Det är en </w:t>
      </w:r>
      <w:r w:rsidRPr="00CA6F22">
        <w:rPr>
          <w:kern w:val="0"/>
          <w14:ligatures w14:val="none"/>
        </w:rPr>
        <w:t>generell, frivillig och kostnadsfri verksamhet</w:t>
      </w:r>
      <w:r w:rsidR="00030656">
        <w:rPr>
          <w:kern w:val="0"/>
          <w14:ligatures w14:val="none"/>
        </w:rPr>
        <w:t xml:space="preserve">. </w:t>
      </w:r>
      <w:r w:rsidR="00030656" w:rsidRPr="00CA6F22">
        <w:rPr>
          <w:kern w:val="0"/>
          <w14:ligatures w14:val="none"/>
        </w:rPr>
        <w:t>År 2023 fanns det omkring 180 familjecentraler i Sverige</w:t>
      </w:r>
      <w:r w:rsidR="00066B64">
        <w:rPr>
          <w:kern w:val="0"/>
          <w14:ligatures w14:val="none"/>
        </w:rPr>
        <w:t xml:space="preserve">. </w:t>
      </w:r>
      <w:r w:rsidRPr="00CA6F22">
        <w:rPr>
          <w:kern w:val="0"/>
          <w14:ligatures w14:val="none"/>
        </w:rPr>
        <w:t xml:space="preserve">Enligt definition samlokaliserar familjecentralen fyra verksamheter – </w:t>
      </w:r>
      <w:r w:rsidR="005E1AA8">
        <w:t>barnmorskemottagning (BMM), barnavårdscentral (BVC), öppen förskola och förebyggande socialtjänst.</w:t>
      </w:r>
    </w:p>
    <w:p w14:paraId="1358F85F" w14:textId="7BA25CDF" w:rsidR="00CA6F22" w:rsidRDefault="009B252C" w:rsidP="00897F0F">
      <w:pPr>
        <w:rPr>
          <w:kern w:val="0"/>
          <w14:ligatures w14:val="none"/>
        </w:rPr>
      </w:pPr>
      <w:r w:rsidRPr="009B252C">
        <w:rPr>
          <w:kern w:val="0"/>
          <w14:ligatures w14:val="none"/>
        </w:rPr>
        <w:t>Föreningen för familjecentralers främjande (FFFF) är en nationell förening</w:t>
      </w:r>
      <w:r w:rsidR="00030656">
        <w:rPr>
          <w:kern w:val="0"/>
          <w14:ligatures w14:val="none"/>
        </w:rPr>
        <w:t xml:space="preserve"> för </w:t>
      </w:r>
      <w:r w:rsidRPr="009B252C">
        <w:rPr>
          <w:kern w:val="0"/>
          <w14:ligatures w14:val="none"/>
        </w:rPr>
        <w:t>utveckling och stöd för befintliga familjecentraler i landet.</w:t>
      </w:r>
      <w:r>
        <w:rPr>
          <w:kern w:val="0"/>
          <w14:ligatures w14:val="none"/>
        </w:rPr>
        <w:t xml:space="preserve"> </w:t>
      </w:r>
      <w:r w:rsidR="00CA6F22" w:rsidRPr="00CA6F22">
        <w:rPr>
          <w:kern w:val="0"/>
          <w14:ligatures w14:val="none"/>
        </w:rPr>
        <w:t>Målet med familjecentralers verksamhet definieras av FFFF som att främja ”en god och jämlik hälsa hos blivande föräldrar, barn, föräldrar och andra viktiga vuxna runt barnet” genom att erbjuda en hälsofrämjande, generell, tidigt förebyggande och stödjande verksamhet som anpassas utifrån hela familjens livssituation</w:t>
      </w:r>
      <w:r w:rsidR="00004B85">
        <w:rPr>
          <w:kern w:val="0"/>
          <w14:ligatures w14:val="none"/>
        </w:rPr>
        <w:t>.</w:t>
      </w:r>
    </w:p>
    <w:p w14:paraId="4F1CC698" w14:textId="77777777" w:rsidR="00CA6F22" w:rsidRDefault="00CA6F22" w:rsidP="00D1388F">
      <w:pPr>
        <w:spacing w:after="240"/>
        <w:rPr>
          <w:kern w:val="0"/>
          <w14:ligatures w14:val="none"/>
        </w:rPr>
      </w:pPr>
    </w:p>
    <w:p w14:paraId="14FFFA68" w14:textId="77777777" w:rsidR="00D1388F" w:rsidRPr="00D1388F" w:rsidRDefault="00D1388F" w:rsidP="00D1388F">
      <w:pPr>
        <w:spacing w:after="240"/>
        <w:rPr>
          <w:kern w:val="0"/>
          <w14:ligatures w14:val="none"/>
        </w:rPr>
      </w:pPr>
      <w:r w:rsidRPr="00D1388F">
        <w:rPr>
          <w:b/>
          <w:bCs/>
          <w:kern w:val="0"/>
          <w14:ligatures w14:val="none"/>
        </w:rPr>
        <w:t>Kartläggning</w:t>
      </w:r>
    </w:p>
    <w:p w14:paraId="3B3632C9" w14:textId="77777777" w:rsidR="00D1388F" w:rsidRPr="00D1388F" w:rsidRDefault="00D1388F" w:rsidP="00D1388F">
      <w:pPr>
        <w:numPr>
          <w:ilvl w:val="0"/>
          <w:numId w:val="4"/>
        </w:numPr>
        <w:spacing w:after="240"/>
        <w:rPr>
          <w:kern w:val="0"/>
          <w14:ligatures w14:val="none"/>
        </w:rPr>
      </w:pPr>
      <w:r w:rsidRPr="00D1388F">
        <w:rPr>
          <w:kern w:val="0"/>
          <w14:ligatures w14:val="none"/>
        </w:rPr>
        <w:t>Det finns en eller flera familjecentraler i kommunen.</w:t>
      </w:r>
    </w:p>
    <w:p w14:paraId="2947278B" w14:textId="77777777" w:rsidR="00D1388F" w:rsidRPr="00D1388F" w:rsidRDefault="00D1388F" w:rsidP="00D1388F">
      <w:pPr>
        <w:numPr>
          <w:ilvl w:val="0"/>
          <w:numId w:val="4"/>
        </w:numPr>
        <w:spacing w:after="240"/>
        <w:rPr>
          <w:kern w:val="0"/>
          <w14:ligatures w14:val="none"/>
        </w:rPr>
      </w:pPr>
      <w:r w:rsidRPr="00D1388F">
        <w:rPr>
          <w:kern w:val="0"/>
          <w14:ligatures w14:val="none"/>
        </w:rPr>
        <w:lastRenderedPageBreak/>
        <w:t>Det finns mål/strategier för arbetet med familjecentraler.</w:t>
      </w:r>
    </w:p>
    <w:p w14:paraId="29C4CB7A" w14:textId="77777777" w:rsidR="00D1388F" w:rsidRPr="00D1388F" w:rsidRDefault="00D1388F" w:rsidP="00D1388F">
      <w:pPr>
        <w:numPr>
          <w:ilvl w:val="0"/>
          <w:numId w:val="4"/>
        </w:numPr>
        <w:spacing w:after="240"/>
        <w:rPr>
          <w:kern w:val="0"/>
          <w14:ligatures w14:val="none"/>
        </w:rPr>
      </w:pPr>
      <w:r w:rsidRPr="00D1388F">
        <w:rPr>
          <w:kern w:val="0"/>
          <w14:ligatures w14:val="none"/>
        </w:rPr>
        <w:t>Det finns långsiktig finansiering av familjecentraler.</w:t>
      </w:r>
    </w:p>
    <w:p w14:paraId="7DBEC1D6" w14:textId="0915DFAD" w:rsidR="00D1388F" w:rsidRPr="00D1388F" w:rsidRDefault="00625CA3" w:rsidP="00D1388F">
      <w:pPr>
        <w:numPr>
          <w:ilvl w:val="0"/>
          <w:numId w:val="4"/>
        </w:numPr>
        <w:spacing w:after="240"/>
        <w:rPr>
          <w:kern w:val="0"/>
          <w14:ligatures w14:val="none"/>
        </w:rPr>
      </w:pPr>
      <w:r>
        <w:rPr>
          <w:kern w:val="0"/>
          <w14:ligatures w14:val="none"/>
        </w:rPr>
        <w:t>U</w:t>
      </w:r>
      <w:r w:rsidR="00D1388F" w:rsidRPr="00D1388F">
        <w:rPr>
          <w:kern w:val="0"/>
          <w14:ligatures w14:val="none"/>
        </w:rPr>
        <w:t xml:space="preserve">ppföljning </w:t>
      </w:r>
      <w:r>
        <w:rPr>
          <w:kern w:val="0"/>
          <w14:ligatures w14:val="none"/>
        </w:rPr>
        <w:t xml:space="preserve">görs </w:t>
      </w:r>
      <w:r w:rsidR="00D1388F" w:rsidRPr="00D1388F">
        <w:rPr>
          <w:kern w:val="0"/>
          <w14:ligatures w14:val="none"/>
        </w:rPr>
        <w:t>av vilka som besöker familjecentralen.</w:t>
      </w:r>
    </w:p>
    <w:p w14:paraId="1A1F29A1" w14:textId="12D4D83B" w:rsidR="00D1388F" w:rsidRPr="00D1388F" w:rsidRDefault="00625CA3" w:rsidP="00D1388F">
      <w:pPr>
        <w:numPr>
          <w:ilvl w:val="0"/>
          <w:numId w:val="4"/>
        </w:numPr>
        <w:spacing w:after="240"/>
        <w:rPr>
          <w:kern w:val="0"/>
          <w14:ligatures w14:val="none"/>
        </w:rPr>
      </w:pPr>
      <w:r>
        <w:rPr>
          <w:kern w:val="0"/>
          <w14:ligatures w14:val="none"/>
        </w:rPr>
        <w:t>U</w:t>
      </w:r>
      <w:r w:rsidR="00D1388F" w:rsidRPr="00D1388F">
        <w:rPr>
          <w:kern w:val="0"/>
          <w14:ligatures w14:val="none"/>
        </w:rPr>
        <w:t>ppföljning</w:t>
      </w:r>
      <w:r>
        <w:rPr>
          <w:kern w:val="0"/>
          <w14:ligatures w14:val="none"/>
        </w:rPr>
        <w:t xml:space="preserve"> görs</w:t>
      </w:r>
      <w:r w:rsidR="00D1388F" w:rsidRPr="00D1388F">
        <w:rPr>
          <w:kern w:val="0"/>
          <w14:ligatures w14:val="none"/>
        </w:rPr>
        <w:t xml:space="preserve"> av </w:t>
      </w:r>
      <w:r w:rsidR="00AE45EF">
        <w:rPr>
          <w:kern w:val="0"/>
          <w14:ligatures w14:val="none"/>
        </w:rPr>
        <w:t>familjecentralens</w:t>
      </w:r>
      <w:r w:rsidR="006E5BD3">
        <w:rPr>
          <w:kern w:val="0"/>
          <w14:ligatures w14:val="none"/>
        </w:rPr>
        <w:t xml:space="preserve"> resultat för barn och föräldrar</w:t>
      </w:r>
      <w:r w:rsidR="00D1388F" w:rsidRPr="00D1388F">
        <w:rPr>
          <w:kern w:val="0"/>
          <w14:ligatures w14:val="none"/>
        </w:rPr>
        <w:t>.</w:t>
      </w:r>
    </w:p>
    <w:p w14:paraId="388CB4C5" w14:textId="77777777" w:rsidR="00D1388F" w:rsidRPr="00D1388F" w:rsidRDefault="00D1388F" w:rsidP="00D1388F">
      <w:pPr>
        <w:spacing w:after="240"/>
        <w:rPr>
          <w:kern w:val="0"/>
          <w14:ligatures w14:val="none"/>
        </w:rPr>
      </w:pPr>
      <w:r w:rsidRPr="00D1388F">
        <w:rPr>
          <w:b/>
          <w:bCs/>
          <w:kern w:val="0"/>
          <w14:ligatures w14:val="none"/>
        </w:rPr>
        <w:t>Indikatorer:</w:t>
      </w:r>
    </w:p>
    <w:p w14:paraId="08FFB4A6" w14:textId="77777777" w:rsidR="00D1388F" w:rsidRPr="00D1388F" w:rsidRDefault="00D1388F" w:rsidP="00D1388F">
      <w:pPr>
        <w:numPr>
          <w:ilvl w:val="0"/>
          <w:numId w:val="5"/>
        </w:numPr>
        <w:spacing w:before="100" w:beforeAutospacing="1" w:after="100" w:afterAutospacing="1"/>
        <w:rPr>
          <w:kern w:val="0"/>
          <w14:ligatures w14:val="none"/>
        </w:rPr>
      </w:pPr>
      <w:r w:rsidRPr="00D1388F">
        <w:rPr>
          <w:kern w:val="0"/>
          <w14:ligatures w14:val="none"/>
        </w:rPr>
        <w:t>Antal öppna förskolor, samt varav på familjecentral, i relation till antal barn 0-6 år per län och kommun.</w:t>
      </w:r>
    </w:p>
    <w:p w14:paraId="54C1F7EE" w14:textId="77777777" w:rsidR="00D1388F" w:rsidRPr="00D1388F" w:rsidRDefault="00D1388F" w:rsidP="00D1388F">
      <w:pPr>
        <w:spacing w:after="240"/>
        <w:rPr>
          <w:kern w:val="0"/>
          <w14:ligatures w14:val="none"/>
        </w:rPr>
      </w:pPr>
      <w:r w:rsidRPr="00D1388F">
        <w:rPr>
          <w:b/>
          <w:bCs/>
          <w:kern w:val="0"/>
          <w14:ligatures w14:val="none"/>
        </w:rPr>
        <w:t>Läs mer om familjecentraler:</w:t>
      </w:r>
    </w:p>
    <w:p w14:paraId="30514512" w14:textId="3B64758D" w:rsidR="00D1388F" w:rsidRPr="00D1388F" w:rsidRDefault="00000000" w:rsidP="00D1388F">
      <w:pPr>
        <w:numPr>
          <w:ilvl w:val="0"/>
          <w:numId w:val="6"/>
        </w:numPr>
        <w:spacing w:after="240"/>
        <w:rPr>
          <w:kern w:val="0"/>
          <w14:ligatures w14:val="none"/>
        </w:rPr>
      </w:pPr>
      <w:hyperlink r:id="rId23" w:tgtFrame="_blank" w:history="1">
        <w:r w:rsidR="0006777D">
          <w:rPr>
            <w:color w:val="2196F3"/>
            <w:kern w:val="0"/>
            <w:u w:val="single"/>
            <w14:ligatures w14:val="none"/>
          </w:rPr>
          <w:t>Folkhälsomyndigheten: Familjecentralers betydelse för familjers hälsa och välmående – Resultat från en kartläggande litteraturöversikt</w:t>
        </w:r>
      </w:hyperlink>
    </w:p>
    <w:p w14:paraId="38D394B0" w14:textId="2EDFD79C" w:rsidR="00D1388F" w:rsidRPr="00D1388F" w:rsidRDefault="00000000" w:rsidP="00D1388F">
      <w:pPr>
        <w:numPr>
          <w:ilvl w:val="0"/>
          <w:numId w:val="6"/>
        </w:numPr>
        <w:spacing w:after="240"/>
        <w:rPr>
          <w:kern w:val="0"/>
          <w14:ligatures w14:val="none"/>
        </w:rPr>
      </w:pPr>
      <w:hyperlink r:id="rId24" w:tgtFrame="_blank" w:history="1">
        <w:r w:rsidR="00066B64">
          <w:rPr>
            <w:color w:val="2196F3"/>
            <w:kern w:val="0"/>
            <w:u w:val="single"/>
            <w14:ligatures w14:val="none"/>
          </w:rPr>
          <w:t>Socialstyrelsen och Folkhälsomyndigheten: Familjecentraler och familjecentralsliknande verksamheter - Kartläggning, analys och förslag</w:t>
        </w:r>
      </w:hyperlink>
    </w:p>
    <w:p w14:paraId="27FBF2EA" w14:textId="50613751" w:rsidR="00D1388F" w:rsidRPr="00D1388F" w:rsidRDefault="00000000" w:rsidP="00D1388F">
      <w:pPr>
        <w:numPr>
          <w:ilvl w:val="0"/>
          <w:numId w:val="6"/>
        </w:numPr>
        <w:spacing w:after="240"/>
        <w:rPr>
          <w:kern w:val="0"/>
          <w14:ligatures w14:val="none"/>
        </w:rPr>
      </w:pPr>
      <w:hyperlink r:id="rId25" w:tgtFrame="_blank" w:history="1">
        <w:r w:rsidR="00066B64">
          <w:rPr>
            <w:color w:val="2196F3"/>
            <w:kern w:val="0"/>
            <w:u w:val="single"/>
            <w14:ligatures w14:val="none"/>
          </w:rPr>
          <w:t>Föreningen för familjecentralers främjande (FFFF): Vad är en familjecentral?</w:t>
        </w:r>
      </w:hyperlink>
    </w:p>
    <w:p w14:paraId="406BDD3E" w14:textId="77777777" w:rsidR="00582339" w:rsidRDefault="00582339" w:rsidP="00582339">
      <w:pPr>
        <w:spacing w:after="240"/>
        <w:rPr>
          <w:kern w:val="0"/>
          <w14:ligatures w14:val="none"/>
        </w:rPr>
      </w:pPr>
    </w:p>
    <w:p w14:paraId="118EE2BB" w14:textId="0FFD960B" w:rsidR="00D1388F" w:rsidRDefault="00D1388F">
      <w:pPr>
        <w:spacing w:before="100" w:beforeAutospacing="1" w:after="100" w:afterAutospacing="1"/>
        <w:outlineLvl w:val="2"/>
        <w:rPr>
          <w:kern w:val="0"/>
          <w14:ligatures w14:val="none"/>
        </w:rPr>
        <w:pPrChange w:id="5" w:author="Lönn Rhodin Kajsa" w:date="2024-04-25T11:03:00Z">
          <w:pPr>
            <w:spacing w:after="240"/>
          </w:pPr>
        </w:pPrChange>
      </w:pPr>
      <w:r w:rsidRPr="00D1388F">
        <w:rPr>
          <w:b/>
          <w:bCs/>
          <w:color w:val="848484"/>
          <w:kern w:val="0"/>
          <w:sz w:val="27"/>
          <w:szCs w:val="27"/>
          <w14:ligatures w14:val="none"/>
        </w:rPr>
        <w:t>1.</w:t>
      </w:r>
      <w:r w:rsidR="00AC537C">
        <w:rPr>
          <w:b/>
          <w:bCs/>
          <w:color w:val="848484"/>
          <w:kern w:val="0"/>
          <w:sz w:val="27"/>
          <w:szCs w:val="27"/>
          <w14:ligatures w14:val="none"/>
        </w:rPr>
        <w:t>4</w:t>
      </w:r>
      <w:r w:rsidRPr="00D1388F">
        <w:rPr>
          <w:b/>
          <w:bCs/>
          <w:color w:val="848484"/>
          <w:kern w:val="0"/>
          <w:sz w:val="27"/>
          <w:szCs w:val="27"/>
          <w14:ligatures w14:val="none"/>
        </w:rPr>
        <w:t>.</w:t>
      </w:r>
      <w:r w:rsidR="00AC537C">
        <w:rPr>
          <w:b/>
          <w:bCs/>
          <w:color w:val="848484"/>
          <w:kern w:val="0"/>
          <w:sz w:val="27"/>
          <w:szCs w:val="27"/>
          <w14:ligatures w14:val="none"/>
        </w:rPr>
        <w:t>3</w:t>
      </w:r>
      <w:r w:rsidRPr="00D1388F">
        <w:rPr>
          <w:b/>
          <w:bCs/>
          <w:kern w:val="0"/>
          <w:sz w:val="27"/>
          <w:szCs w:val="27"/>
          <w14:ligatures w14:val="none"/>
        </w:rPr>
        <w:t> Öppen förskola</w:t>
      </w:r>
    </w:p>
    <w:p w14:paraId="214541EE" w14:textId="397515BE" w:rsidR="00A41ACB" w:rsidRPr="00D1388F" w:rsidRDefault="00A41ACB" w:rsidP="00D1388F">
      <w:pPr>
        <w:spacing w:after="240"/>
        <w:rPr>
          <w:kern w:val="0"/>
          <w14:ligatures w14:val="none"/>
        </w:rPr>
      </w:pPr>
      <w:r>
        <w:t xml:space="preserve">Öppen förskola är en </w:t>
      </w:r>
      <w:r w:rsidR="001022A9">
        <w:t xml:space="preserve">kompletterande </w:t>
      </w:r>
      <w:r>
        <w:t>förskoleverksamhet</w:t>
      </w:r>
      <w:r w:rsidR="001022A9">
        <w:t xml:space="preserve"> för</w:t>
      </w:r>
      <w:r>
        <w:t xml:space="preserve"> barn som inte är inskrivna i förskola samt </w:t>
      </w:r>
      <w:r w:rsidR="001022A9">
        <w:t xml:space="preserve">medföljande </w:t>
      </w:r>
      <w:r>
        <w:t>förälder, dagbarnvårdare eller annan vuxen</w:t>
      </w:r>
      <w:r w:rsidR="001022A9">
        <w:t>.</w:t>
      </w:r>
      <w:r>
        <w:t xml:space="preserve"> </w:t>
      </w:r>
      <w:r w:rsidR="001022A9">
        <w:t xml:space="preserve">Syftet är både att erbjuda barn </w:t>
      </w:r>
      <w:r>
        <w:t xml:space="preserve">en pedagogisk verksamhet </w:t>
      </w:r>
      <w:r w:rsidR="001022A9">
        <w:t xml:space="preserve">samt att </w:t>
      </w:r>
      <w:r>
        <w:t xml:space="preserve">ge föräldrar stöd i föräldrarollen. </w:t>
      </w:r>
      <w:r w:rsidR="001022A9">
        <w:t xml:space="preserve">Den öppna förskolan är också en mötesplats för föräldrar och kan bidra till integration och språkutveckling. </w:t>
      </w:r>
      <w:r>
        <w:t>Verksamheten är i allmänhet avgiftsfri.</w:t>
      </w:r>
    </w:p>
    <w:p w14:paraId="319CE578" w14:textId="77777777" w:rsidR="00D1388F" w:rsidRPr="00D1388F" w:rsidRDefault="00D1388F" w:rsidP="00D1388F">
      <w:pPr>
        <w:spacing w:after="240"/>
        <w:rPr>
          <w:kern w:val="0"/>
          <w14:ligatures w14:val="none"/>
        </w:rPr>
      </w:pPr>
      <w:r w:rsidRPr="00D1388F">
        <w:rPr>
          <w:b/>
          <w:bCs/>
          <w:kern w:val="0"/>
          <w14:ligatures w14:val="none"/>
        </w:rPr>
        <w:t>Kartläggning</w:t>
      </w:r>
    </w:p>
    <w:p w14:paraId="6B1BF5A6" w14:textId="77777777" w:rsidR="00D1388F" w:rsidRPr="00D1388F" w:rsidRDefault="00D1388F" w:rsidP="00D1388F">
      <w:pPr>
        <w:numPr>
          <w:ilvl w:val="0"/>
          <w:numId w:val="10"/>
        </w:numPr>
        <w:spacing w:after="240"/>
        <w:rPr>
          <w:kern w:val="0"/>
          <w14:ligatures w14:val="none"/>
        </w:rPr>
      </w:pPr>
      <w:r w:rsidRPr="00D1388F">
        <w:rPr>
          <w:kern w:val="0"/>
          <w14:ligatures w14:val="none"/>
        </w:rPr>
        <w:t>Det finns en eller flera öppna förskolor i kommunen.</w:t>
      </w:r>
    </w:p>
    <w:p w14:paraId="2AABBEF7" w14:textId="77777777" w:rsidR="00D1388F" w:rsidRPr="00D1388F" w:rsidRDefault="00D1388F" w:rsidP="00D1388F">
      <w:pPr>
        <w:numPr>
          <w:ilvl w:val="0"/>
          <w:numId w:val="10"/>
        </w:numPr>
        <w:spacing w:after="240"/>
        <w:rPr>
          <w:kern w:val="0"/>
          <w14:ligatures w14:val="none"/>
        </w:rPr>
      </w:pPr>
      <w:r w:rsidRPr="00D1388F">
        <w:rPr>
          <w:kern w:val="0"/>
          <w14:ligatures w14:val="none"/>
        </w:rPr>
        <w:t>Det finns mål/strategier för arbetet med öppen förskola.</w:t>
      </w:r>
    </w:p>
    <w:p w14:paraId="19C9E5AC" w14:textId="77777777" w:rsidR="00D1388F" w:rsidRPr="00D1388F" w:rsidRDefault="00D1388F" w:rsidP="00D1388F">
      <w:pPr>
        <w:numPr>
          <w:ilvl w:val="0"/>
          <w:numId w:val="10"/>
        </w:numPr>
        <w:spacing w:after="240"/>
        <w:rPr>
          <w:kern w:val="0"/>
          <w14:ligatures w14:val="none"/>
        </w:rPr>
      </w:pPr>
      <w:r w:rsidRPr="00D1388F">
        <w:rPr>
          <w:kern w:val="0"/>
          <w14:ligatures w14:val="none"/>
        </w:rPr>
        <w:t>Det finns långsiktig finansiering av den öppna förskolan.</w:t>
      </w:r>
    </w:p>
    <w:p w14:paraId="55FC9972" w14:textId="6D8F4B74" w:rsidR="00D1388F" w:rsidRPr="00066B64" w:rsidRDefault="00D1388F" w:rsidP="00066B64">
      <w:pPr>
        <w:numPr>
          <w:ilvl w:val="0"/>
          <w:numId w:val="10"/>
        </w:numPr>
        <w:spacing w:after="240"/>
        <w:rPr>
          <w:kern w:val="0"/>
          <w14:ligatures w14:val="none"/>
        </w:rPr>
      </w:pPr>
      <w:r w:rsidRPr="00D1388F">
        <w:rPr>
          <w:kern w:val="0"/>
          <w14:ligatures w14:val="none"/>
        </w:rPr>
        <w:t>Det görs</w:t>
      </w:r>
      <w:r w:rsidR="00C737B4">
        <w:rPr>
          <w:kern w:val="0"/>
          <w14:ligatures w14:val="none"/>
        </w:rPr>
        <w:t xml:space="preserve"> kontinuerliga </w:t>
      </w:r>
      <w:r w:rsidRPr="00D1388F">
        <w:rPr>
          <w:kern w:val="0"/>
          <w14:ligatures w14:val="none"/>
        </w:rPr>
        <w:t>uppföljning</w:t>
      </w:r>
      <w:r w:rsidR="00C737B4">
        <w:rPr>
          <w:kern w:val="0"/>
          <w14:ligatures w14:val="none"/>
        </w:rPr>
        <w:t>ar</w:t>
      </w:r>
      <w:r w:rsidRPr="00D1388F">
        <w:rPr>
          <w:kern w:val="0"/>
          <w14:ligatures w14:val="none"/>
        </w:rPr>
        <w:t xml:space="preserve"> av vilka som besöker den öppna förskolan.</w:t>
      </w:r>
    </w:p>
    <w:p w14:paraId="56978334" w14:textId="77777777" w:rsidR="00D1388F" w:rsidRPr="00D1388F" w:rsidRDefault="00D1388F" w:rsidP="00D1388F">
      <w:pPr>
        <w:spacing w:after="240"/>
        <w:rPr>
          <w:kern w:val="0"/>
          <w14:ligatures w14:val="none"/>
        </w:rPr>
      </w:pPr>
      <w:r w:rsidRPr="00D1388F">
        <w:rPr>
          <w:b/>
          <w:bCs/>
          <w:kern w:val="0"/>
          <w14:ligatures w14:val="none"/>
        </w:rPr>
        <w:t>Lagstiftning:</w:t>
      </w:r>
    </w:p>
    <w:p w14:paraId="0D914519" w14:textId="77777777" w:rsidR="00D1388F" w:rsidRPr="00D1388F" w:rsidRDefault="00D1388F" w:rsidP="00D1388F">
      <w:pPr>
        <w:spacing w:after="240"/>
        <w:rPr>
          <w:kern w:val="0"/>
          <w14:ligatures w14:val="none"/>
        </w:rPr>
      </w:pPr>
      <w:r w:rsidRPr="00D1388F">
        <w:rPr>
          <w:i/>
          <w:iCs/>
          <w:kern w:val="0"/>
          <w14:ligatures w14:val="none"/>
        </w:rPr>
        <w:t>Skollagen 25 kap. 3 §</w:t>
      </w:r>
    </w:p>
    <w:p w14:paraId="19149671" w14:textId="77777777" w:rsidR="00D1388F" w:rsidRPr="00D1388F" w:rsidRDefault="00D1388F" w:rsidP="00D1388F">
      <w:pPr>
        <w:spacing w:after="240"/>
        <w:rPr>
          <w:kern w:val="0"/>
          <w14:ligatures w14:val="none"/>
        </w:rPr>
      </w:pPr>
      <w:r w:rsidRPr="00D1388F">
        <w:rPr>
          <w:kern w:val="0"/>
          <w14:ligatures w14:val="none"/>
        </w:rPr>
        <w:t>En kommun får anordna öppen förskola som komplement till förskola och pedagogisk omsorg. Den öppna förskolan ska erbjuda barn en pedagogisk verksamhet i samarbete med de till barnen medföljande vuxna, samtidigt som de vuxna ges möjlighet till social gemenskap.</w:t>
      </w:r>
    </w:p>
    <w:p w14:paraId="45DC3608" w14:textId="77777777" w:rsidR="00D1388F" w:rsidRPr="00D1388F" w:rsidRDefault="00D1388F" w:rsidP="00D1388F">
      <w:pPr>
        <w:spacing w:after="240"/>
        <w:rPr>
          <w:kern w:val="0"/>
          <w14:ligatures w14:val="none"/>
        </w:rPr>
      </w:pPr>
      <w:r w:rsidRPr="00D1388F">
        <w:rPr>
          <w:b/>
          <w:bCs/>
          <w:kern w:val="0"/>
          <w14:ligatures w14:val="none"/>
        </w:rPr>
        <w:t>Indikatorer:</w:t>
      </w:r>
    </w:p>
    <w:p w14:paraId="2C11A79A" w14:textId="77777777" w:rsidR="00D1388F" w:rsidRPr="00D1388F" w:rsidRDefault="00D1388F" w:rsidP="00D1388F">
      <w:pPr>
        <w:numPr>
          <w:ilvl w:val="0"/>
          <w:numId w:val="11"/>
        </w:numPr>
        <w:spacing w:before="100" w:beforeAutospacing="1" w:after="100" w:afterAutospacing="1"/>
        <w:rPr>
          <w:kern w:val="0"/>
          <w14:ligatures w14:val="none"/>
        </w:rPr>
      </w:pPr>
      <w:r w:rsidRPr="00D1388F">
        <w:rPr>
          <w:kern w:val="0"/>
          <w14:ligatures w14:val="none"/>
        </w:rPr>
        <w:lastRenderedPageBreak/>
        <w:t>Antal öppna förskolor, samt varav på familjecentral, i relation till antal barn 0-6 år per län och kommun.</w:t>
      </w:r>
    </w:p>
    <w:p w14:paraId="3C57787E" w14:textId="77777777" w:rsidR="00D1388F" w:rsidRPr="00D1388F" w:rsidRDefault="00D1388F" w:rsidP="00D1388F">
      <w:pPr>
        <w:spacing w:after="240"/>
        <w:rPr>
          <w:kern w:val="0"/>
          <w14:ligatures w14:val="none"/>
        </w:rPr>
      </w:pPr>
      <w:r w:rsidRPr="00D1388F">
        <w:rPr>
          <w:b/>
          <w:bCs/>
          <w:kern w:val="0"/>
          <w14:ligatures w14:val="none"/>
        </w:rPr>
        <w:t>Läs mer om öppen förskola:</w:t>
      </w:r>
    </w:p>
    <w:p w14:paraId="02B6406F" w14:textId="0FCAD3E8" w:rsidR="00D1388F" w:rsidRPr="00D1388F" w:rsidRDefault="00A41ACB" w:rsidP="00D1388F">
      <w:pPr>
        <w:numPr>
          <w:ilvl w:val="0"/>
          <w:numId w:val="12"/>
        </w:numPr>
        <w:spacing w:after="240"/>
        <w:rPr>
          <w:kern w:val="0"/>
          <w14:ligatures w14:val="none"/>
        </w:rPr>
      </w:pPr>
      <w:r>
        <w:t xml:space="preserve">Myndigheten för familjerätt och föräldraskapsstöd: </w:t>
      </w:r>
      <w:hyperlink r:id="rId26" w:tgtFrame="_blank" w:history="1">
        <w:r w:rsidR="00D1388F" w:rsidRPr="00D1388F">
          <w:rPr>
            <w:color w:val="2196F3"/>
            <w:kern w:val="0"/>
            <w:u w:val="single"/>
            <w14:ligatures w14:val="none"/>
          </w:rPr>
          <w:t>Öppen förskola</w:t>
        </w:r>
      </w:hyperlink>
    </w:p>
    <w:p w14:paraId="28EA8C74" w14:textId="77777777" w:rsidR="00A41ACB" w:rsidRPr="00D1388F" w:rsidRDefault="00A41ACB" w:rsidP="00A41ACB">
      <w:pPr>
        <w:numPr>
          <w:ilvl w:val="0"/>
          <w:numId w:val="12"/>
        </w:numPr>
        <w:spacing w:after="240"/>
        <w:rPr>
          <w:kern w:val="0"/>
          <w14:ligatures w14:val="none"/>
        </w:rPr>
      </w:pPr>
      <w:r>
        <w:t xml:space="preserve">Skolverket: </w:t>
      </w:r>
      <w:hyperlink r:id="rId27" w:tgtFrame="_blank" w:history="1">
        <w:r w:rsidRPr="00D1388F">
          <w:rPr>
            <w:color w:val="2196F3"/>
            <w:kern w:val="0"/>
            <w:u w:val="single"/>
            <w14:ligatures w14:val="none"/>
          </w:rPr>
          <w:t>Allmänna råd för öppen förskola</w:t>
        </w:r>
      </w:hyperlink>
    </w:p>
    <w:p w14:paraId="4128EEB9" w14:textId="572A887A" w:rsidR="008F5AB3" w:rsidRPr="00066B64" w:rsidRDefault="00A41ACB" w:rsidP="008F5AB3">
      <w:pPr>
        <w:numPr>
          <w:ilvl w:val="0"/>
          <w:numId w:val="12"/>
        </w:numPr>
        <w:spacing w:after="240"/>
        <w:rPr>
          <w:kern w:val="0"/>
          <w14:ligatures w14:val="none"/>
        </w:rPr>
      </w:pPr>
      <w:r>
        <w:t xml:space="preserve">SKR: </w:t>
      </w:r>
      <w:hyperlink r:id="rId28" w:tgtFrame="_blank" w:history="1">
        <w:r w:rsidR="00D1388F" w:rsidRPr="00D1388F">
          <w:rPr>
            <w:color w:val="2196F3"/>
            <w:kern w:val="0"/>
            <w:u w:val="single"/>
            <w14:ligatures w14:val="none"/>
          </w:rPr>
          <w:t>Öppen förskola – tillsammans för jobb och integration</w:t>
        </w:r>
      </w:hyperlink>
    </w:p>
    <w:p w14:paraId="602010CA" w14:textId="77777777" w:rsidR="008F5AB3" w:rsidRDefault="008F5AB3" w:rsidP="008F5AB3">
      <w:pPr>
        <w:spacing w:after="240"/>
        <w:rPr>
          <w:color w:val="2196F3"/>
          <w:kern w:val="0"/>
          <w:u w:val="single"/>
          <w14:ligatures w14:val="none"/>
        </w:rPr>
      </w:pPr>
    </w:p>
    <w:p w14:paraId="7F7476FD" w14:textId="724F90F9" w:rsidR="008F5AB3" w:rsidRDefault="008F5AB3" w:rsidP="008F5AB3">
      <w:pPr>
        <w:pStyle w:val="Rubrik3"/>
      </w:pPr>
      <w:r>
        <w:rPr>
          <w:rStyle w:val="header-section-number"/>
          <w:rFonts w:eastAsiaTheme="majorEastAsia"/>
          <w:color w:val="848484"/>
        </w:rPr>
        <w:t>1.</w:t>
      </w:r>
      <w:r w:rsidR="00AC537C">
        <w:rPr>
          <w:rStyle w:val="header-section-number"/>
          <w:rFonts w:eastAsiaTheme="majorEastAsia"/>
          <w:color w:val="848484"/>
        </w:rPr>
        <w:t>4</w:t>
      </w:r>
      <w:r>
        <w:rPr>
          <w:rStyle w:val="header-section-number"/>
          <w:rFonts w:eastAsiaTheme="majorEastAsia"/>
          <w:color w:val="848484"/>
        </w:rPr>
        <w:t>.</w:t>
      </w:r>
      <w:r w:rsidR="00AC537C">
        <w:rPr>
          <w:rStyle w:val="header-section-number"/>
          <w:rFonts w:eastAsiaTheme="majorEastAsia"/>
          <w:color w:val="848484"/>
        </w:rPr>
        <w:t>4</w:t>
      </w:r>
      <w:r>
        <w:t xml:space="preserve"> Samverkan </w:t>
      </w:r>
      <w:r w:rsidR="0028721A">
        <w:t xml:space="preserve">mellan </w:t>
      </w:r>
      <w:r>
        <w:t>förskola/skola och föräldrar</w:t>
      </w:r>
    </w:p>
    <w:p w14:paraId="4C122DE6" w14:textId="6CFA66B1" w:rsidR="00570C3E" w:rsidRPr="001D5382" w:rsidRDefault="0028721A" w:rsidP="00897F0F">
      <w:pPr>
        <w:pStyle w:val="Normalwebb"/>
        <w:spacing w:before="0" w:beforeAutospacing="0" w:after="240" w:afterAutospacing="0"/>
      </w:pPr>
      <w:r w:rsidRPr="001D5382">
        <w:t>Förskola</w:t>
      </w:r>
      <w:r w:rsidR="00C278C0" w:rsidRPr="001D5382">
        <w:t xml:space="preserve">, </w:t>
      </w:r>
      <w:r w:rsidRPr="001D5382">
        <w:t>skola</w:t>
      </w:r>
      <w:r w:rsidR="00C278C0" w:rsidRPr="001D5382">
        <w:t xml:space="preserve"> och fritids</w:t>
      </w:r>
      <w:r w:rsidRPr="001D5382">
        <w:t xml:space="preserve"> är verksamheter som </w:t>
      </w:r>
      <w:r w:rsidR="001936EA" w:rsidRPr="001D5382">
        <w:t>möter majoriteten av alla föräldrar och barn under större delen av barnens uppväxt.</w:t>
      </w:r>
      <w:r w:rsidR="005D68A9" w:rsidRPr="001D5382">
        <w:t xml:space="preserve"> </w:t>
      </w:r>
      <w:r w:rsidR="001936EA" w:rsidRPr="001D5382">
        <w:t xml:space="preserve">Både förskola och skola är därför viktiga arenor för </w:t>
      </w:r>
      <w:r w:rsidR="00530A1B" w:rsidRPr="001D5382">
        <w:t>samverkan med och stöd till föräldrar</w:t>
      </w:r>
      <w:r w:rsidR="001936EA" w:rsidRPr="001D5382">
        <w:t xml:space="preserve">. Enligt Skolverket kan </w:t>
      </w:r>
      <w:r w:rsidR="001936EA" w:rsidRPr="001D5382">
        <w:rPr>
          <w:color w:val="262626"/>
        </w:rPr>
        <w:t>s</w:t>
      </w:r>
      <w:r w:rsidR="00570C3E" w:rsidRPr="001D5382">
        <w:rPr>
          <w:color w:val="262626"/>
        </w:rPr>
        <w:t xml:space="preserve">kolan erbjuda information och stödjande samtal från elevhälsan </w:t>
      </w:r>
      <w:r w:rsidR="001936EA" w:rsidRPr="001D5382">
        <w:rPr>
          <w:color w:val="262626"/>
        </w:rPr>
        <w:t>samt mer</w:t>
      </w:r>
      <w:r w:rsidR="00570C3E" w:rsidRPr="001D5382">
        <w:rPr>
          <w:color w:val="262626"/>
        </w:rPr>
        <w:t xml:space="preserve"> </w:t>
      </w:r>
      <w:r w:rsidR="001936EA" w:rsidRPr="001D5382">
        <w:rPr>
          <w:color w:val="262626"/>
        </w:rPr>
        <w:t>kontinuerliga</w:t>
      </w:r>
      <w:r w:rsidR="00570C3E" w:rsidRPr="001D5382">
        <w:rPr>
          <w:color w:val="262626"/>
        </w:rPr>
        <w:t xml:space="preserve"> avstämningar mellan förskola</w:t>
      </w:r>
      <w:r w:rsidR="001936EA" w:rsidRPr="001D5382">
        <w:rPr>
          <w:color w:val="262626"/>
        </w:rPr>
        <w:t xml:space="preserve">/fritids </w:t>
      </w:r>
      <w:r w:rsidR="00570C3E" w:rsidRPr="001D5382">
        <w:rPr>
          <w:color w:val="262626"/>
        </w:rPr>
        <w:t>och förälder vid hämtningar</w:t>
      </w:r>
      <w:r w:rsidR="001936EA" w:rsidRPr="001D5382">
        <w:rPr>
          <w:color w:val="262626"/>
        </w:rPr>
        <w:t>. Förskola och skola kan även</w:t>
      </w:r>
      <w:r w:rsidR="00570C3E" w:rsidRPr="001D5382">
        <w:rPr>
          <w:color w:val="262626"/>
        </w:rPr>
        <w:t xml:space="preserve"> bjuda in andra </w:t>
      </w:r>
      <w:r w:rsidR="001936EA" w:rsidRPr="001D5382">
        <w:rPr>
          <w:color w:val="262626"/>
        </w:rPr>
        <w:t xml:space="preserve">föräldrastödjande </w:t>
      </w:r>
      <w:r w:rsidR="00570C3E" w:rsidRPr="001D5382">
        <w:rPr>
          <w:color w:val="262626"/>
        </w:rPr>
        <w:t>verksamheter vid föräldramöten.</w:t>
      </w:r>
    </w:p>
    <w:p w14:paraId="7077ADD6" w14:textId="5AA92367" w:rsidR="00570C3E" w:rsidRPr="001D5382" w:rsidRDefault="001936EA" w:rsidP="00570C3E">
      <w:pPr>
        <w:pStyle w:val="Normal2"/>
        <w:shd w:val="clear" w:color="auto" w:fill="FFFFFF"/>
        <w:spacing w:before="0" w:beforeAutospacing="0" w:after="192" w:afterAutospacing="0"/>
        <w:textAlignment w:val="baseline"/>
        <w:rPr>
          <w:color w:val="262626"/>
        </w:rPr>
      </w:pPr>
      <w:r w:rsidRPr="001D5382">
        <w:rPr>
          <w:color w:val="262626"/>
        </w:rPr>
        <w:t xml:space="preserve">Även </w:t>
      </w:r>
      <w:r w:rsidR="00570C3E" w:rsidRPr="001D5382">
        <w:rPr>
          <w:color w:val="262626"/>
        </w:rPr>
        <w:t xml:space="preserve">föräldraskapsstödsprogram </w:t>
      </w:r>
      <w:r w:rsidRPr="001D5382">
        <w:rPr>
          <w:color w:val="262626"/>
        </w:rPr>
        <w:t xml:space="preserve">kan erbjudas </w:t>
      </w:r>
      <w:r w:rsidR="00570C3E" w:rsidRPr="001D5382">
        <w:rPr>
          <w:color w:val="262626"/>
        </w:rPr>
        <w:t>via förskola och skola</w:t>
      </w:r>
      <w:r w:rsidRPr="001D5382">
        <w:rPr>
          <w:color w:val="262626"/>
        </w:rPr>
        <w:t xml:space="preserve"> och </w:t>
      </w:r>
      <w:r w:rsidR="00570C3E" w:rsidRPr="001D5382">
        <w:rPr>
          <w:color w:val="262626"/>
        </w:rPr>
        <w:t>utföras av utbildad personal från förskolan, skolan, elevhälsan, socialtjänsten eller liknande</w:t>
      </w:r>
      <w:r w:rsidRPr="001D5382">
        <w:rPr>
          <w:color w:val="262626"/>
        </w:rPr>
        <w:t>.</w:t>
      </w:r>
    </w:p>
    <w:p w14:paraId="1727232F" w14:textId="184E74F7" w:rsidR="005D68A9" w:rsidRPr="001D5382" w:rsidRDefault="005D68A9" w:rsidP="00570C3E">
      <w:pPr>
        <w:pStyle w:val="Normal2"/>
        <w:shd w:val="clear" w:color="auto" w:fill="FFFFFF"/>
        <w:spacing w:before="0" w:beforeAutospacing="0" w:after="192" w:afterAutospacing="0"/>
        <w:textAlignment w:val="baseline"/>
        <w:rPr>
          <w:color w:val="262626"/>
        </w:rPr>
      </w:pPr>
      <w:r w:rsidRPr="001D5382">
        <w:t>I skolans systematiska kvalitetsarbete ingår att löpande utveckla och utvärdera samverkan med föräldrar och vårdnadshavare för att säkerställa att man når ut till alla.</w:t>
      </w:r>
    </w:p>
    <w:p w14:paraId="2A313084" w14:textId="77777777" w:rsidR="00CE265E" w:rsidRDefault="00CE265E" w:rsidP="008F5AB3">
      <w:pPr>
        <w:pStyle w:val="Normalwebb"/>
        <w:spacing w:before="0" w:beforeAutospacing="0" w:after="240" w:afterAutospacing="0"/>
      </w:pPr>
    </w:p>
    <w:p w14:paraId="479BBEFC" w14:textId="6FE687F8" w:rsidR="008F5AB3" w:rsidRDefault="008F5AB3" w:rsidP="008F5AB3">
      <w:pPr>
        <w:pStyle w:val="Normalwebb"/>
        <w:spacing w:before="0" w:beforeAutospacing="0" w:after="240" w:afterAutospacing="0"/>
      </w:pPr>
      <w:commentRangeStart w:id="6"/>
      <w:r>
        <w:rPr>
          <w:rStyle w:val="Stark"/>
        </w:rPr>
        <w:t>Kartläggning</w:t>
      </w:r>
      <w:commentRangeEnd w:id="6"/>
      <w:r w:rsidR="002B56DF">
        <w:rPr>
          <w:rStyle w:val="Kommentarsreferens"/>
          <w:kern w:val="2"/>
          <w14:ligatures w14:val="standardContextual"/>
        </w:rPr>
        <w:commentReference w:id="6"/>
      </w:r>
    </w:p>
    <w:p w14:paraId="3CFA98E5" w14:textId="77777777" w:rsidR="008F5AB3" w:rsidRDefault="008F5AB3" w:rsidP="008F5AB3">
      <w:pPr>
        <w:pStyle w:val="Normalwebb"/>
        <w:numPr>
          <w:ilvl w:val="0"/>
          <w:numId w:val="40"/>
        </w:numPr>
        <w:spacing w:before="0" w:beforeAutospacing="0" w:after="240" w:afterAutospacing="0"/>
      </w:pPr>
      <w:r>
        <w:t>Det finns en kommunövergripande plan för förskolans och skolans samverkan med föräldrar.</w:t>
      </w:r>
    </w:p>
    <w:p w14:paraId="12043545" w14:textId="77777777" w:rsidR="005D68A9" w:rsidRDefault="005D68A9" w:rsidP="005D68A9">
      <w:pPr>
        <w:pStyle w:val="Normalwebb"/>
        <w:numPr>
          <w:ilvl w:val="0"/>
          <w:numId w:val="40"/>
        </w:numPr>
        <w:spacing w:before="0" w:beforeAutospacing="0" w:after="240" w:afterAutospacing="0"/>
      </w:pPr>
      <w:r>
        <w:t>Det finns kommunövergripande rutiner för samverkan med andra föräldraskapsstödjande aktörer såsom socialtjänst och hälso- och sjukvård.</w:t>
      </w:r>
    </w:p>
    <w:p w14:paraId="489A03E9" w14:textId="77777777" w:rsidR="008F5AB3" w:rsidRDefault="008F5AB3" w:rsidP="008F5AB3">
      <w:pPr>
        <w:pStyle w:val="Normalwebb"/>
        <w:numPr>
          <w:ilvl w:val="0"/>
          <w:numId w:val="40"/>
        </w:numPr>
        <w:spacing w:before="0" w:beforeAutospacing="0" w:after="240" w:afterAutospacing="0"/>
      </w:pPr>
      <w:r>
        <w:t>Respektive förskola/skola har gemensamma förhållningssätt i kontakter med vårdnadshavare och hemmen.</w:t>
      </w:r>
    </w:p>
    <w:p w14:paraId="5794E838" w14:textId="14F15126" w:rsidR="008F5AB3" w:rsidRDefault="008F5AB3" w:rsidP="008F5AB3">
      <w:pPr>
        <w:pStyle w:val="Normalwebb"/>
        <w:numPr>
          <w:ilvl w:val="0"/>
          <w:numId w:val="40"/>
        </w:numPr>
        <w:spacing w:before="0" w:beforeAutospacing="0" w:after="240" w:afterAutospacing="0"/>
      </w:pPr>
      <w:r>
        <w:t xml:space="preserve">Det erbjuds kunskapshöjande insatser </w:t>
      </w:r>
      <w:r w:rsidR="005D68A9">
        <w:t xml:space="preserve">till förskola/skola </w:t>
      </w:r>
      <w:r>
        <w:t>om föräldraskapsstöd och föräldrasamverkan.</w:t>
      </w:r>
    </w:p>
    <w:p w14:paraId="397967AA" w14:textId="7E399130" w:rsidR="008F5AB3" w:rsidRDefault="008F5AB3" w:rsidP="008F5AB3">
      <w:pPr>
        <w:pStyle w:val="Normalwebb"/>
        <w:spacing w:before="0" w:beforeAutospacing="0" w:after="240" w:afterAutospacing="0"/>
      </w:pPr>
      <w:r>
        <w:rPr>
          <w:rStyle w:val="Stark"/>
        </w:rPr>
        <w:t>Lagstiftning:</w:t>
      </w:r>
    </w:p>
    <w:p w14:paraId="018AA4E7" w14:textId="77777777" w:rsidR="008F5AB3" w:rsidRDefault="008F5AB3" w:rsidP="008F5AB3">
      <w:pPr>
        <w:pStyle w:val="Normalwebb"/>
        <w:spacing w:before="0" w:beforeAutospacing="0" w:after="240" w:afterAutospacing="0"/>
      </w:pPr>
      <w:r>
        <w:rPr>
          <w:rStyle w:val="Betoning"/>
        </w:rPr>
        <w:t>Skollagen 1 kap. 4 §</w:t>
      </w:r>
    </w:p>
    <w:p w14:paraId="3EE4D19D" w14:textId="77777777" w:rsidR="008F5AB3" w:rsidRDefault="008F5AB3" w:rsidP="008F5AB3">
      <w:pPr>
        <w:pStyle w:val="Normalwebb"/>
        <w:spacing w:before="0" w:beforeAutospacing="0" w:after="240" w:afterAutospacing="0"/>
      </w:pPr>
      <w:r>
        <w:t>Utbildningen syftar också till att i samarbete med hemmen främja barns och elevers allsidiga personliga utveckling till aktiva, kreativa, kompetenta och ansvarskännande individer och medborgare.</w:t>
      </w:r>
    </w:p>
    <w:p w14:paraId="6B4A4781" w14:textId="77777777" w:rsidR="008F5AB3" w:rsidRDefault="008F5AB3" w:rsidP="008F5AB3">
      <w:pPr>
        <w:pStyle w:val="Normalwebb"/>
        <w:spacing w:before="0" w:beforeAutospacing="0" w:after="240" w:afterAutospacing="0"/>
      </w:pPr>
      <w:r>
        <w:rPr>
          <w:rStyle w:val="Stark"/>
        </w:rPr>
        <w:t>Indikatorer:</w:t>
      </w:r>
    </w:p>
    <w:p w14:paraId="1BA61282" w14:textId="77777777" w:rsidR="008F5AB3" w:rsidRDefault="008F5AB3" w:rsidP="008F5AB3">
      <w:pPr>
        <w:numPr>
          <w:ilvl w:val="0"/>
          <w:numId w:val="41"/>
        </w:numPr>
        <w:spacing w:before="100" w:beforeAutospacing="1" w:after="100" w:afterAutospacing="1"/>
      </w:pPr>
      <w:r>
        <w:lastRenderedPageBreak/>
        <w:t>Ej identifierat i dagsläget.</w:t>
      </w:r>
    </w:p>
    <w:p w14:paraId="6F39615C" w14:textId="77777777" w:rsidR="008F5AB3" w:rsidRDefault="008F5AB3" w:rsidP="008F5AB3">
      <w:pPr>
        <w:pStyle w:val="Normalwebb"/>
        <w:spacing w:before="0" w:beforeAutospacing="0" w:after="240" w:afterAutospacing="0"/>
      </w:pPr>
      <w:r>
        <w:rPr>
          <w:rStyle w:val="Stark"/>
        </w:rPr>
        <w:t>Läs mer om samverkan mellan förskola/skola och föräldrar:</w:t>
      </w:r>
    </w:p>
    <w:p w14:paraId="0ACA179F" w14:textId="5EB7D4C3" w:rsidR="00F65C9A" w:rsidRDefault="00000000" w:rsidP="008F5AB3">
      <w:pPr>
        <w:pStyle w:val="Normalwebb"/>
        <w:numPr>
          <w:ilvl w:val="0"/>
          <w:numId w:val="43"/>
        </w:numPr>
        <w:spacing w:before="0" w:beforeAutospacing="0" w:after="240" w:afterAutospacing="0"/>
      </w:pPr>
      <w:hyperlink r:id="rId29" w:history="1">
        <w:r w:rsidR="00F65C9A" w:rsidRPr="00530A1B">
          <w:rPr>
            <w:rStyle w:val="Hyperlnk"/>
          </w:rPr>
          <w:t>Skolverket: Föräldraskapsstöd kan främja lärande och hälsa</w:t>
        </w:r>
      </w:hyperlink>
      <w:r w:rsidR="00F65C9A" w:rsidRPr="00530A1B">
        <w:t xml:space="preserve"> </w:t>
      </w:r>
    </w:p>
    <w:p w14:paraId="799D051E" w14:textId="617DFCC9" w:rsidR="008F5AB3" w:rsidRDefault="00000000" w:rsidP="008F5AB3">
      <w:pPr>
        <w:pStyle w:val="Normalwebb"/>
        <w:numPr>
          <w:ilvl w:val="0"/>
          <w:numId w:val="43"/>
        </w:numPr>
        <w:spacing w:before="0" w:beforeAutospacing="0" w:after="240" w:afterAutospacing="0"/>
      </w:pPr>
      <w:hyperlink r:id="rId30" w:tgtFrame="_blank" w:history="1">
        <w:r w:rsidR="00EE672B">
          <w:rPr>
            <w:rStyle w:val="Hyperlnk"/>
            <w:color w:val="2196F3"/>
          </w:rPr>
          <w:t>Skolverket: Utveckla skolans samverkan med hem och vårdnadshavare</w:t>
        </w:r>
      </w:hyperlink>
    </w:p>
    <w:p w14:paraId="4BDFF06E" w14:textId="77777777" w:rsidR="00EE672B" w:rsidRPr="00530A1B" w:rsidRDefault="00000000" w:rsidP="00EE672B">
      <w:pPr>
        <w:pStyle w:val="Liststycke"/>
        <w:numPr>
          <w:ilvl w:val="0"/>
          <w:numId w:val="43"/>
        </w:numPr>
        <w:spacing w:after="240"/>
        <w:rPr>
          <w:color w:val="2196F3"/>
          <w:kern w:val="0"/>
          <w:u w:val="single"/>
          <w14:ligatures w14:val="none"/>
        </w:rPr>
      </w:pPr>
      <w:hyperlink r:id="rId31" w:history="1">
        <w:r w:rsidR="00EE672B" w:rsidRPr="00530A1B">
          <w:rPr>
            <w:rStyle w:val="Hyperlnk"/>
            <w:kern w:val="0"/>
            <w14:ligatures w14:val="none"/>
          </w:rPr>
          <w:t>Skolverket: Checklista för att utveckla er skolas samverkan med hem och vårdnadshavare</w:t>
        </w:r>
      </w:hyperlink>
    </w:p>
    <w:p w14:paraId="17DA4F21" w14:textId="27F04A15" w:rsidR="008F5AB3" w:rsidRDefault="00000000" w:rsidP="008F5AB3">
      <w:pPr>
        <w:pStyle w:val="Normalwebb"/>
        <w:numPr>
          <w:ilvl w:val="0"/>
          <w:numId w:val="43"/>
        </w:numPr>
        <w:spacing w:before="0" w:beforeAutospacing="0" w:after="240" w:afterAutospacing="0"/>
      </w:pPr>
      <w:hyperlink r:id="rId32" w:tgtFrame="_blank" w:history="1">
        <w:r w:rsidR="004653BA">
          <w:rPr>
            <w:rStyle w:val="Hyperlnk"/>
            <w:color w:val="2196F3"/>
          </w:rPr>
          <w:t>SKR: Påverkansfaktorer på barns lärande</w:t>
        </w:r>
      </w:hyperlink>
    </w:p>
    <w:p w14:paraId="0B51B802" w14:textId="77777777" w:rsidR="008F5AB3" w:rsidRDefault="008F5AB3" w:rsidP="008F5AB3">
      <w:pPr>
        <w:spacing w:after="240"/>
        <w:rPr>
          <w:color w:val="2196F3"/>
          <w:kern w:val="0"/>
          <w:u w:val="single"/>
          <w14:ligatures w14:val="none"/>
        </w:rPr>
      </w:pPr>
    </w:p>
    <w:p w14:paraId="79E7F4AE" w14:textId="10EAA0B3" w:rsidR="008F5AB3" w:rsidRPr="005A1F5C" w:rsidRDefault="008F5AB3" w:rsidP="005A1F5C">
      <w:pPr>
        <w:spacing w:before="100" w:beforeAutospacing="1" w:after="100" w:afterAutospacing="1"/>
        <w:outlineLvl w:val="2"/>
        <w:rPr>
          <w:b/>
          <w:bCs/>
          <w:kern w:val="0"/>
          <w:sz w:val="27"/>
          <w:szCs w:val="27"/>
          <w14:ligatures w14:val="none"/>
        </w:rPr>
      </w:pPr>
      <w:r w:rsidRPr="00D1388F">
        <w:rPr>
          <w:b/>
          <w:bCs/>
          <w:color w:val="848484"/>
          <w:kern w:val="0"/>
          <w:sz w:val="27"/>
          <w:szCs w:val="27"/>
          <w14:ligatures w14:val="none"/>
        </w:rPr>
        <w:t>1.</w:t>
      </w:r>
      <w:r w:rsidR="00AC537C">
        <w:rPr>
          <w:b/>
          <w:bCs/>
          <w:color w:val="848484"/>
          <w:kern w:val="0"/>
          <w:sz w:val="27"/>
          <w:szCs w:val="27"/>
          <w14:ligatures w14:val="none"/>
        </w:rPr>
        <w:t>4</w:t>
      </w:r>
      <w:r w:rsidRPr="00D1388F">
        <w:rPr>
          <w:b/>
          <w:bCs/>
          <w:color w:val="848484"/>
          <w:kern w:val="0"/>
          <w:sz w:val="27"/>
          <w:szCs w:val="27"/>
          <w14:ligatures w14:val="none"/>
        </w:rPr>
        <w:t>.</w:t>
      </w:r>
      <w:r w:rsidR="00AC537C">
        <w:rPr>
          <w:b/>
          <w:bCs/>
          <w:color w:val="848484"/>
          <w:kern w:val="0"/>
          <w:sz w:val="27"/>
          <w:szCs w:val="27"/>
          <w14:ligatures w14:val="none"/>
        </w:rPr>
        <w:t>5</w:t>
      </w:r>
      <w:r w:rsidRPr="00D1388F">
        <w:rPr>
          <w:b/>
          <w:bCs/>
          <w:kern w:val="0"/>
          <w:sz w:val="27"/>
          <w:szCs w:val="27"/>
          <w14:ligatures w14:val="none"/>
        </w:rPr>
        <w:t> Föräldragrupp MHV/BHV</w:t>
      </w:r>
    </w:p>
    <w:p w14:paraId="45ED8011" w14:textId="4CC60860" w:rsidR="008F5AB3" w:rsidRPr="005A1F5C" w:rsidRDefault="008F5AB3" w:rsidP="008F5AB3">
      <w:pPr>
        <w:pStyle w:val="Normal1"/>
        <w:shd w:val="clear" w:color="auto" w:fill="FFFFFF"/>
        <w:spacing w:before="0" w:beforeAutospacing="0"/>
        <w:rPr>
          <w:color w:val="000000"/>
        </w:rPr>
      </w:pPr>
      <w:r w:rsidRPr="00DD15BF">
        <w:t>Föräldragrupper inom mödra</w:t>
      </w:r>
      <w:r>
        <w:t>hälsovården (MHV)</w:t>
      </w:r>
      <w:r w:rsidRPr="00DD15BF">
        <w:t xml:space="preserve"> och barnhälsovård</w:t>
      </w:r>
      <w:r>
        <w:t>en (BHV)</w:t>
      </w:r>
      <w:r w:rsidRPr="00DD15BF">
        <w:t xml:space="preserve"> syftar till att stärka föräldrar, främja goda uppväxtvillkor samt tidigt fånga upp föräldrar och barn i behov av stöd. I </w:t>
      </w:r>
      <w:r>
        <w:t>b</w:t>
      </w:r>
      <w:r w:rsidRPr="00DD15BF">
        <w:t>arnmorskemottagningarnas basprogram ingår att erbjuda generellt föräldraskapsstöd och inom barnhälsovården är g</w:t>
      </w:r>
      <w:r w:rsidRPr="00897F0F">
        <w:rPr>
          <w:color w:val="1E1E1E"/>
        </w:rPr>
        <w:t>enerellt föräldraskapsstöd genom föräldragrupper en grundläggande arbetsmetod, med s</w:t>
      </w:r>
      <w:r w:rsidRPr="00897F0F">
        <w:rPr>
          <w:color w:val="484848"/>
        </w:rPr>
        <w:t xml:space="preserve">yftet att främja barns uppväxtvillkor. </w:t>
      </w:r>
      <w:r w:rsidRPr="005A1F5C">
        <w:rPr>
          <w:color w:val="000000"/>
        </w:rPr>
        <w:t xml:space="preserve">Samverkan inom och mellan regionens och kommunernas verksamheter för blivande föräldrar och föräldrar ingår också i uppdragen. </w:t>
      </w:r>
    </w:p>
    <w:p w14:paraId="4356EB2F" w14:textId="77777777" w:rsidR="008F5AB3" w:rsidRPr="00D1388F" w:rsidRDefault="008F5AB3" w:rsidP="008F5AB3">
      <w:pPr>
        <w:spacing w:after="240"/>
        <w:rPr>
          <w:kern w:val="0"/>
          <w14:ligatures w14:val="none"/>
        </w:rPr>
      </w:pPr>
      <w:r w:rsidRPr="00D1388F">
        <w:rPr>
          <w:b/>
          <w:bCs/>
          <w:kern w:val="0"/>
          <w14:ligatures w14:val="none"/>
        </w:rPr>
        <w:t>Kartläggning</w:t>
      </w:r>
    </w:p>
    <w:p w14:paraId="78895033" w14:textId="77777777" w:rsidR="008F5AB3" w:rsidRPr="00D1388F" w:rsidRDefault="008F5AB3" w:rsidP="008F5AB3">
      <w:pPr>
        <w:numPr>
          <w:ilvl w:val="0"/>
          <w:numId w:val="7"/>
        </w:numPr>
        <w:spacing w:after="240"/>
        <w:rPr>
          <w:kern w:val="0"/>
          <w14:ligatures w14:val="none"/>
        </w:rPr>
      </w:pPr>
      <w:r w:rsidRPr="00D1388F">
        <w:rPr>
          <w:kern w:val="0"/>
          <w14:ligatures w14:val="none"/>
        </w:rPr>
        <w:t>Föräldrar i kommunen erbjuds föräldragrupp via MHV respektive BHV.</w:t>
      </w:r>
    </w:p>
    <w:p w14:paraId="46D6A478" w14:textId="77777777" w:rsidR="008F5AB3" w:rsidRPr="00D1388F" w:rsidRDefault="008F5AB3" w:rsidP="008F5AB3">
      <w:pPr>
        <w:numPr>
          <w:ilvl w:val="0"/>
          <w:numId w:val="7"/>
        </w:numPr>
        <w:spacing w:after="240"/>
        <w:rPr>
          <w:kern w:val="0"/>
          <w14:ligatures w14:val="none"/>
        </w:rPr>
      </w:pPr>
      <w:r w:rsidRPr="00D1388F">
        <w:rPr>
          <w:kern w:val="0"/>
          <w14:ligatures w14:val="none"/>
        </w:rPr>
        <w:t>Det finns mål/strategier för arbetet med föräldragrupper.</w:t>
      </w:r>
    </w:p>
    <w:p w14:paraId="337077D2" w14:textId="77777777" w:rsidR="008F5AB3" w:rsidRPr="00D1388F" w:rsidRDefault="008F5AB3" w:rsidP="008F5AB3">
      <w:pPr>
        <w:numPr>
          <w:ilvl w:val="0"/>
          <w:numId w:val="7"/>
        </w:numPr>
        <w:spacing w:after="240"/>
        <w:rPr>
          <w:kern w:val="0"/>
          <w14:ligatures w14:val="none"/>
        </w:rPr>
      </w:pPr>
      <w:r w:rsidRPr="00D1388F">
        <w:rPr>
          <w:kern w:val="0"/>
          <w14:ligatures w14:val="none"/>
        </w:rPr>
        <w:t>Det finns långsiktig finansiering för arbetet med föräldragrupper.</w:t>
      </w:r>
    </w:p>
    <w:p w14:paraId="7CB1802A" w14:textId="77777777" w:rsidR="008F5AB3" w:rsidRPr="00D1388F" w:rsidRDefault="008F5AB3" w:rsidP="008F5AB3">
      <w:pPr>
        <w:numPr>
          <w:ilvl w:val="0"/>
          <w:numId w:val="7"/>
        </w:numPr>
        <w:spacing w:after="240"/>
        <w:rPr>
          <w:kern w:val="0"/>
          <w14:ligatures w14:val="none"/>
        </w:rPr>
      </w:pPr>
      <w:r w:rsidRPr="00D1388F">
        <w:rPr>
          <w:kern w:val="0"/>
          <w14:ligatures w14:val="none"/>
        </w:rPr>
        <w:t>Uppföljning görs av vilka som deltar i föräldragrupper på MHV respektive BHV.</w:t>
      </w:r>
    </w:p>
    <w:p w14:paraId="408EB309" w14:textId="22F32132" w:rsidR="008F5AB3" w:rsidRPr="00D1388F" w:rsidRDefault="008F5AB3" w:rsidP="008F5AB3">
      <w:pPr>
        <w:numPr>
          <w:ilvl w:val="0"/>
          <w:numId w:val="7"/>
        </w:numPr>
        <w:spacing w:after="240"/>
        <w:rPr>
          <w:kern w:val="0"/>
          <w14:ligatures w14:val="none"/>
        </w:rPr>
      </w:pPr>
      <w:r>
        <w:rPr>
          <w:kern w:val="0"/>
          <w14:ligatures w14:val="none"/>
        </w:rPr>
        <w:t>U</w:t>
      </w:r>
      <w:r w:rsidRPr="00D1388F">
        <w:rPr>
          <w:kern w:val="0"/>
          <w14:ligatures w14:val="none"/>
        </w:rPr>
        <w:t>ppföljning</w:t>
      </w:r>
      <w:r>
        <w:rPr>
          <w:kern w:val="0"/>
          <w14:ligatures w14:val="none"/>
        </w:rPr>
        <w:t xml:space="preserve"> görs</w:t>
      </w:r>
      <w:r w:rsidRPr="00D1388F">
        <w:rPr>
          <w:kern w:val="0"/>
          <w14:ligatures w14:val="none"/>
        </w:rPr>
        <w:t xml:space="preserve"> av </w:t>
      </w:r>
      <w:r>
        <w:rPr>
          <w:kern w:val="0"/>
          <w14:ligatures w14:val="none"/>
        </w:rPr>
        <w:t xml:space="preserve">vilka resultat </w:t>
      </w:r>
      <w:r w:rsidR="005A1F5C">
        <w:rPr>
          <w:kern w:val="0"/>
          <w14:ligatures w14:val="none"/>
        </w:rPr>
        <w:t xml:space="preserve">som </w:t>
      </w:r>
      <w:r>
        <w:rPr>
          <w:kern w:val="0"/>
          <w14:ligatures w14:val="none"/>
        </w:rPr>
        <w:t xml:space="preserve">grupperna får för barn och föräldrar. </w:t>
      </w:r>
    </w:p>
    <w:p w14:paraId="3D7729C6" w14:textId="30BE1555" w:rsidR="008F5AB3" w:rsidRPr="00D1388F" w:rsidRDefault="008F5AB3" w:rsidP="005A1F5C">
      <w:pPr>
        <w:spacing w:after="240"/>
        <w:ind w:left="720"/>
        <w:rPr>
          <w:kern w:val="0"/>
          <w14:ligatures w14:val="none"/>
        </w:rPr>
      </w:pPr>
    </w:p>
    <w:p w14:paraId="1F8A720A" w14:textId="77777777" w:rsidR="008F5AB3" w:rsidRPr="00D1388F" w:rsidRDefault="008F5AB3" w:rsidP="008F5AB3">
      <w:pPr>
        <w:spacing w:after="240"/>
        <w:rPr>
          <w:kern w:val="0"/>
          <w14:ligatures w14:val="none"/>
        </w:rPr>
      </w:pPr>
      <w:r w:rsidRPr="00D1388F">
        <w:rPr>
          <w:b/>
          <w:bCs/>
          <w:kern w:val="0"/>
          <w14:ligatures w14:val="none"/>
        </w:rPr>
        <w:t>Indikatorer:</w:t>
      </w:r>
    </w:p>
    <w:p w14:paraId="1D45ACB2" w14:textId="77777777" w:rsidR="008F5AB3" w:rsidRPr="00D1388F" w:rsidRDefault="008F5AB3" w:rsidP="008F5AB3">
      <w:pPr>
        <w:numPr>
          <w:ilvl w:val="0"/>
          <w:numId w:val="8"/>
        </w:numPr>
        <w:spacing w:after="240"/>
        <w:rPr>
          <w:kern w:val="0"/>
          <w14:ligatures w14:val="none"/>
        </w:rPr>
      </w:pPr>
      <w:r w:rsidRPr="00D1388F">
        <w:rPr>
          <w:kern w:val="0"/>
          <w14:ligatures w14:val="none"/>
        </w:rPr>
        <w:t>Andel kvinnor respektive partner som deltagit i föräldrastöd efter typ av region.</w:t>
      </w:r>
    </w:p>
    <w:p w14:paraId="14FEF1F2" w14:textId="77777777" w:rsidR="008F5AB3" w:rsidRPr="00D1388F" w:rsidRDefault="008F5AB3" w:rsidP="008F5AB3">
      <w:pPr>
        <w:numPr>
          <w:ilvl w:val="0"/>
          <w:numId w:val="8"/>
        </w:numPr>
        <w:spacing w:after="240"/>
        <w:rPr>
          <w:kern w:val="0"/>
          <w14:ligatures w14:val="none"/>
        </w:rPr>
      </w:pPr>
      <w:r w:rsidRPr="00D1388F">
        <w:rPr>
          <w:kern w:val="0"/>
          <w14:ligatures w14:val="none"/>
        </w:rPr>
        <w:t>Andel kvinnor och män som deltagit i föräldragrupp på BHV av totalt antal födda barn per region.</w:t>
      </w:r>
    </w:p>
    <w:p w14:paraId="13949D1F" w14:textId="77777777" w:rsidR="008F5AB3" w:rsidRPr="00D1388F" w:rsidRDefault="008F5AB3" w:rsidP="008F5AB3">
      <w:pPr>
        <w:spacing w:after="240"/>
        <w:rPr>
          <w:kern w:val="0"/>
          <w14:ligatures w14:val="none"/>
        </w:rPr>
      </w:pPr>
      <w:r w:rsidRPr="00D1388F">
        <w:rPr>
          <w:b/>
          <w:bCs/>
          <w:kern w:val="0"/>
          <w14:ligatures w14:val="none"/>
        </w:rPr>
        <w:t>Läs mer om föräldragrupper MVC/BVC</w:t>
      </w:r>
    </w:p>
    <w:p w14:paraId="475C5753" w14:textId="52749A38" w:rsidR="008F5AB3" w:rsidRPr="00897F0F" w:rsidRDefault="008F5AB3" w:rsidP="008F5AB3">
      <w:pPr>
        <w:numPr>
          <w:ilvl w:val="0"/>
          <w:numId w:val="9"/>
        </w:numPr>
        <w:spacing w:after="240"/>
        <w:rPr>
          <w:kern w:val="0"/>
          <w14:ligatures w14:val="none"/>
        </w:rPr>
      </w:pPr>
      <w:r>
        <w:t xml:space="preserve">: </w:t>
      </w:r>
      <w:hyperlink r:id="rId33" w:tgtFrame="_blank" w:history="1">
        <w:r w:rsidR="00B51699">
          <w:rPr>
            <w:color w:val="2196F3"/>
            <w:kern w:val="0"/>
            <w:u w:val="single"/>
            <w14:ligatures w14:val="none"/>
          </w:rPr>
          <w:t>Rikshandboken Barnhälsovård: Föräldraskapsstöd i grupp - översikt</w:t>
        </w:r>
      </w:hyperlink>
    </w:p>
    <w:p w14:paraId="3C8ED34F" w14:textId="77777777" w:rsidR="008F5AB3" w:rsidRPr="00D1388F" w:rsidRDefault="008F5AB3" w:rsidP="008F5AB3">
      <w:pPr>
        <w:numPr>
          <w:ilvl w:val="0"/>
          <w:numId w:val="9"/>
        </w:numPr>
        <w:spacing w:after="240"/>
        <w:rPr>
          <w:kern w:val="0"/>
          <w14:ligatures w14:val="none"/>
        </w:rPr>
      </w:pPr>
      <w:commentRangeStart w:id="7"/>
      <w:r>
        <w:rPr>
          <w:kern w:val="0"/>
          <w14:ligatures w14:val="none"/>
        </w:rPr>
        <w:t xml:space="preserve">Socialstyrelsen: </w:t>
      </w:r>
      <w:r w:rsidRPr="00F60A23">
        <w:rPr>
          <w:kern w:val="0"/>
          <w14:ligatures w14:val="none"/>
        </w:rPr>
        <w:t>Graviditet, förlossning och tiden efter</w:t>
      </w:r>
      <w:r>
        <w:rPr>
          <w:kern w:val="0"/>
          <w14:ligatures w14:val="none"/>
        </w:rPr>
        <w:t xml:space="preserve">. </w:t>
      </w:r>
      <w:commentRangeEnd w:id="7"/>
      <w:r>
        <w:rPr>
          <w:rStyle w:val="Kommentarsreferens"/>
        </w:rPr>
        <w:commentReference w:id="7"/>
      </w:r>
    </w:p>
    <w:p w14:paraId="7045B4C3" w14:textId="24591D4C" w:rsidR="005A1F5C" w:rsidRPr="00066B64" w:rsidRDefault="00000000" w:rsidP="00066B64">
      <w:pPr>
        <w:numPr>
          <w:ilvl w:val="0"/>
          <w:numId w:val="9"/>
        </w:numPr>
        <w:spacing w:after="240"/>
        <w:rPr>
          <w:kern w:val="0"/>
          <w14:ligatures w14:val="none"/>
        </w:rPr>
      </w:pPr>
      <w:hyperlink r:id="rId34" w:tgtFrame="_blank" w:history="1">
        <w:r w:rsidR="00B51699">
          <w:rPr>
            <w:color w:val="2196F3"/>
            <w:kern w:val="0"/>
            <w:u w:val="single"/>
            <w14:ligatures w14:val="none"/>
          </w:rPr>
          <w:t>Linköpings universitet: Föräldragrupper inom mödra- och barnhälsovård - Forskning, tillämpning och metoder om ledarskap för välfungerande grupper</w:t>
        </w:r>
      </w:hyperlink>
    </w:p>
    <w:p w14:paraId="1F9A659C" w14:textId="77777777" w:rsidR="005A1F5C" w:rsidRDefault="005A1F5C" w:rsidP="005A1F5C">
      <w:pPr>
        <w:spacing w:after="240"/>
        <w:ind w:left="720"/>
        <w:rPr>
          <w:kern w:val="0"/>
          <w14:ligatures w14:val="none"/>
        </w:rPr>
      </w:pPr>
    </w:p>
    <w:p w14:paraId="2D096D30" w14:textId="6DF1673E" w:rsidR="00D1388F" w:rsidRPr="007C6F5B" w:rsidRDefault="00D1388F" w:rsidP="007C6F5B">
      <w:pPr>
        <w:spacing w:before="100" w:beforeAutospacing="1" w:after="100" w:afterAutospacing="1"/>
        <w:outlineLvl w:val="2"/>
        <w:rPr>
          <w:b/>
          <w:bCs/>
          <w:kern w:val="0"/>
          <w:sz w:val="27"/>
          <w:szCs w:val="27"/>
          <w14:ligatures w14:val="none"/>
        </w:rPr>
      </w:pPr>
      <w:r w:rsidRPr="00D1388F">
        <w:rPr>
          <w:b/>
          <w:bCs/>
          <w:color w:val="848484"/>
          <w:kern w:val="0"/>
          <w:sz w:val="27"/>
          <w:szCs w:val="27"/>
          <w14:ligatures w14:val="none"/>
        </w:rPr>
        <w:t>1.3.6</w:t>
      </w:r>
      <w:r w:rsidRPr="00D1388F">
        <w:rPr>
          <w:b/>
          <w:bCs/>
          <w:kern w:val="0"/>
          <w:sz w:val="27"/>
          <w:szCs w:val="27"/>
          <w14:ligatures w14:val="none"/>
        </w:rPr>
        <w:t> Universella föräldrastödsprogram</w:t>
      </w:r>
      <w:r w:rsidR="007C6F5B">
        <w:rPr>
          <w:b/>
          <w:bCs/>
          <w:kern w:val="0"/>
          <w:sz w:val="27"/>
          <w:szCs w:val="27"/>
          <w14:ligatures w14:val="none"/>
        </w:rPr>
        <w:t xml:space="preserve"> </w:t>
      </w:r>
    </w:p>
    <w:p w14:paraId="57CE4DA4" w14:textId="7C0BB274" w:rsidR="00C4001E" w:rsidRPr="005A1F5C" w:rsidRDefault="00F135EE" w:rsidP="00897F0F">
      <w:pPr>
        <w:spacing w:before="100" w:beforeAutospacing="1" w:after="100" w:afterAutospacing="1"/>
        <w:rPr>
          <w:color w:val="1D1D1B"/>
          <w:kern w:val="0"/>
          <w14:ligatures w14:val="none"/>
        </w:rPr>
      </w:pPr>
      <w:r w:rsidRPr="005A1F5C">
        <w:rPr>
          <w:color w:val="1D1D1B"/>
          <w:kern w:val="0"/>
          <w14:ligatures w14:val="none"/>
        </w:rPr>
        <w:t>Syftet med</w:t>
      </w:r>
      <w:r w:rsidR="00C4001E" w:rsidRPr="005A1F5C">
        <w:rPr>
          <w:color w:val="1D1D1B"/>
          <w:kern w:val="0"/>
          <w14:ligatures w14:val="none"/>
        </w:rPr>
        <w:t xml:space="preserve"> universella föräldraskapsstödsprogram </w:t>
      </w:r>
      <w:r w:rsidRPr="005A1F5C">
        <w:rPr>
          <w:color w:val="1D1D1B"/>
          <w:kern w:val="0"/>
          <w14:ligatures w14:val="none"/>
        </w:rPr>
        <w:t xml:space="preserve">är </w:t>
      </w:r>
      <w:r w:rsidR="00E71A03" w:rsidRPr="005A1F5C">
        <w:rPr>
          <w:color w:val="1D1D1B"/>
          <w:kern w:val="0"/>
          <w14:ligatures w14:val="none"/>
        </w:rPr>
        <w:t>dels att</w:t>
      </w:r>
      <w:r w:rsidR="00AE026F" w:rsidRPr="005A1F5C">
        <w:rPr>
          <w:color w:val="1D1D1B"/>
          <w:kern w:val="0"/>
          <w14:ligatures w14:val="none"/>
        </w:rPr>
        <w:t xml:space="preserve"> ge alla föräldrar stöd i föräldraskapet </w:t>
      </w:r>
      <w:r w:rsidR="00E71A03" w:rsidRPr="005A1F5C">
        <w:rPr>
          <w:color w:val="1D1D1B"/>
          <w:kern w:val="0"/>
          <w14:ligatures w14:val="none"/>
        </w:rPr>
        <w:t>och</w:t>
      </w:r>
      <w:r w:rsidR="00AE026F" w:rsidRPr="005A1F5C">
        <w:rPr>
          <w:color w:val="1D1D1B"/>
          <w:kern w:val="0"/>
          <w14:ligatures w14:val="none"/>
        </w:rPr>
        <w:t xml:space="preserve"> främja en god </w:t>
      </w:r>
      <w:r w:rsidR="00E71A03" w:rsidRPr="005A1F5C">
        <w:rPr>
          <w:color w:val="1D1D1B"/>
          <w:kern w:val="0"/>
          <w14:ligatures w14:val="none"/>
        </w:rPr>
        <w:t xml:space="preserve">utveckling hos </w:t>
      </w:r>
      <w:r w:rsidR="00AE026F" w:rsidRPr="005A1F5C">
        <w:rPr>
          <w:color w:val="1D1D1B"/>
          <w:kern w:val="0"/>
          <w14:ligatures w14:val="none"/>
        </w:rPr>
        <w:t>barn, dels</w:t>
      </w:r>
      <w:r w:rsidRPr="005A1F5C">
        <w:rPr>
          <w:color w:val="1D1D1B"/>
          <w:kern w:val="0"/>
          <w14:ligatures w14:val="none"/>
        </w:rPr>
        <w:t xml:space="preserve"> att fånga upp och </w:t>
      </w:r>
      <w:r w:rsidR="00C737B4" w:rsidRPr="005A1F5C">
        <w:rPr>
          <w:color w:val="1D1D1B"/>
          <w:kern w:val="0"/>
          <w14:ligatures w14:val="none"/>
        </w:rPr>
        <w:t>hänvisa</w:t>
      </w:r>
      <w:r w:rsidRPr="005A1F5C">
        <w:rPr>
          <w:color w:val="1D1D1B"/>
          <w:kern w:val="0"/>
          <w14:ligatures w14:val="none"/>
        </w:rPr>
        <w:t xml:space="preserve"> vidare föräldrar med behov av mer stöd. Eftersom universellt stöd ofta erbjuds på öppna arenor kan det underlätta för familjer med lägre samhällstillit att söka stöd där. </w:t>
      </w:r>
    </w:p>
    <w:p w14:paraId="4B8F4EF5" w14:textId="1E34AE7B" w:rsidR="00C37C15" w:rsidRPr="005A1F5C" w:rsidRDefault="00F135EE" w:rsidP="00897F0F">
      <w:pPr>
        <w:spacing w:before="100" w:beforeAutospacing="1" w:after="100" w:afterAutospacing="1"/>
        <w:rPr>
          <w:color w:val="1D1D1B"/>
          <w:kern w:val="0"/>
          <w14:ligatures w14:val="none"/>
        </w:rPr>
      </w:pPr>
      <w:r w:rsidRPr="005A1F5C">
        <w:rPr>
          <w:color w:val="1D1D1B"/>
          <w:kern w:val="0"/>
          <w14:ligatures w14:val="none"/>
        </w:rPr>
        <w:t>Studier visar att satsningar på f</w:t>
      </w:r>
      <w:r w:rsidR="00C4001E" w:rsidRPr="005A1F5C">
        <w:rPr>
          <w:color w:val="1D1D1B"/>
          <w:kern w:val="0"/>
          <w14:ligatures w14:val="none"/>
        </w:rPr>
        <w:t>öräldraskapsstödsprogram är hälsoekonomiskt lönsamt och kostnadsbesparande, även om effekten endast skulle kvarstå i ett år.</w:t>
      </w:r>
    </w:p>
    <w:p w14:paraId="5DAE86E7" w14:textId="2AC72B06" w:rsidR="00D1388F" w:rsidRPr="005A1F5C" w:rsidRDefault="00D1388F" w:rsidP="00D1388F">
      <w:pPr>
        <w:spacing w:after="240"/>
        <w:rPr>
          <w:kern w:val="0"/>
          <w14:ligatures w14:val="none"/>
        </w:rPr>
      </w:pPr>
      <w:r w:rsidRPr="005A1F5C">
        <w:rPr>
          <w:b/>
          <w:bCs/>
          <w:kern w:val="0"/>
          <w14:ligatures w14:val="none"/>
        </w:rPr>
        <w:t>Kartläggning</w:t>
      </w:r>
      <w:r w:rsidR="00FE17A4" w:rsidRPr="005A1F5C">
        <w:rPr>
          <w:b/>
          <w:bCs/>
          <w:kern w:val="0"/>
          <w14:ligatures w14:val="none"/>
        </w:rPr>
        <w:t>a</w:t>
      </w:r>
      <w:r w:rsidRPr="005A1F5C">
        <w:rPr>
          <w:b/>
          <w:bCs/>
          <w:kern w:val="0"/>
          <w14:ligatures w14:val="none"/>
        </w:rPr>
        <w:t>r</w:t>
      </w:r>
    </w:p>
    <w:p w14:paraId="0B7A3C2A" w14:textId="2D9A080B" w:rsidR="00D1388F" w:rsidRPr="005A1F5C" w:rsidRDefault="00D1388F" w:rsidP="00D1388F">
      <w:pPr>
        <w:numPr>
          <w:ilvl w:val="0"/>
          <w:numId w:val="16"/>
        </w:numPr>
        <w:spacing w:after="240"/>
        <w:rPr>
          <w:kern w:val="0"/>
          <w14:ligatures w14:val="none"/>
        </w:rPr>
      </w:pPr>
      <w:r w:rsidRPr="005A1F5C">
        <w:rPr>
          <w:kern w:val="0"/>
          <w14:ligatures w14:val="none"/>
        </w:rPr>
        <w:t>Det erbjuds universella föräldraskapsstödsprogram i kommunen</w:t>
      </w:r>
      <w:r w:rsidR="00D3525C" w:rsidRPr="005A1F5C">
        <w:rPr>
          <w:kern w:val="0"/>
          <w14:ligatures w14:val="none"/>
        </w:rPr>
        <w:t>.</w:t>
      </w:r>
      <w:r w:rsidR="002027C3" w:rsidRPr="005A1F5C">
        <w:rPr>
          <w:kern w:val="0"/>
          <w14:ligatures w14:val="none"/>
        </w:rPr>
        <w:t xml:space="preserve"> Exempelvis:</w:t>
      </w:r>
    </w:p>
    <w:tbl>
      <w:tblPr>
        <w:tblW w:w="5660" w:type="dxa"/>
        <w:tblCellMar>
          <w:top w:w="15" w:type="dxa"/>
          <w:left w:w="70" w:type="dxa"/>
          <w:bottom w:w="15" w:type="dxa"/>
          <w:right w:w="70" w:type="dxa"/>
        </w:tblCellMar>
        <w:tblLook w:val="04A0" w:firstRow="1" w:lastRow="0" w:firstColumn="1" w:lastColumn="0" w:noHBand="0" w:noVBand="1"/>
      </w:tblPr>
      <w:tblGrid>
        <w:gridCol w:w="5660"/>
      </w:tblGrid>
      <w:tr w:rsidR="002027C3" w:rsidRPr="005A1F5C" w14:paraId="3A773E90" w14:textId="77777777" w:rsidTr="002027C3">
        <w:trPr>
          <w:trHeight w:val="390"/>
        </w:trPr>
        <w:tc>
          <w:tcPr>
            <w:tcW w:w="5660" w:type="dxa"/>
            <w:tcBorders>
              <w:top w:val="single" w:sz="4" w:space="0" w:color="auto"/>
              <w:left w:val="nil"/>
              <w:bottom w:val="single" w:sz="4" w:space="0" w:color="auto"/>
              <w:right w:val="nil"/>
            </w:tcBorders>
            <w:vAlign w:val="bottom"/>
            <w:hideMark/>
          </w:tcPr>
          <w:p w14:paraId="4521BDB2" w14:textId="7AC2D940" w:rsidR="002027C3" w:rsidRPr="005A1F5C" w:rsidRDefault="00000000" w:rsidP="002027C3">
            <w:pPr>
              <w:ind w:firstLineChars="100" w:firstLine="240"/>
              <w:rPr>
                <w:color w:val="242424"/>
                <w:kern w:val="0"/>
                <w14:ligatures w14:val="none"/>
              </w:rPr>
            </w:pPr>
            <w:hyperlink r:id="rId35" w:history="1">
              <w:r w:rsidR="002027C3" w:rsidRPr="005A1F5C">
                <w:rPr>
                  <w:rStyle w:val="Hyperlnk"/>
                  <w:kern w:val="0"/>
                  <w14:ligatures w14:val="none"/>
                </w:rPr>
                <w:t>Alla Barn i Centrum 0-2</w:t>
              </w:r>
            </w:hyperlink>
          </w:p>
        </w:tc>
      </w:tr>
      <w:tr w:rsidR="002027C3" w:rsidRPr="005A1F5C" w14:paraId="47033A2F" w14:textId="77777777" w:rsidTr="002027C3">
        <w:trPr>
          <w:trHeight w:val="390"/>
        </w:trPr>
        <w:tc>
          <w:tcPr>
            <w:tcW w:w="5660" w:type="dxa"/>
            <w:tcBorders>
              <w:top w:val="single" w:sz="4" w:space="0" w:color="auto"/>
              <w:left w:val="nil"/>
              <w:bottom w:val="single" w:sz="4" w:space="0" w:color="auto"/>
              <w:right w:val="nil"/>
            </w:tcBorders>
            <w:vAlign w:val="bottom"/>
            <w:hideMark/>
          </w:tcPr>
          <w:p w14:paraId="0BA7FF8B" w14:textId="70A4ED5A" w:rsidR="002027C3" w:rsidRPr="005A1F5C" w:rsidRDefault="00000000" w:rsidP="002027C3">
            <w:pPr>
              <w:ind w:firstLineChars="100" w:firstLine="240"/>
              <w:rPr>
                <w:color w:val="242424"/>
                <w:kern w:val="0"/>
                <w14:ligatures w14:val="none"/>
              </w:rPr>
            </w:pPr>
            <w:hyperlink r:id="rId36" w:history="1">
              <w:r w:rsidR="002027C3" w:rsidRPr="005A1F5C">
                <w:rPr>
                  <w:rStyle w:val="Hyperlnk"/>
                  <w:kern w:val="0"/>
                  <w14:ligatures w14:val="none"/>
                </w:rPr>
                <w:t>Alla Barn i Centrum 3-12</w:t>
              </w:r>
            </w:hyperlink>
          </w:p>
        </w:tc>
      </w:tr>
      <w:tr w:rsidR="002027C3" w:rsidRPr="005A1F5C" w14:paraId="4CA8172F" w14:textId="77777777" w:rsidTr="002027C3">
        <w:trPr>
          <w:trHeight w:val="390"/>
        </w:trPr>
        <w:tc>
          <w:tcPr>
            <w:tcW w:w="5660" w:type="dxa"/>
            <w:tcBorders>
              <w:top w:val="single" w:sz="4" w:space="0" w:color="auto"/>
              <w:left w:val="nil"/>
              <w:bottom w:val="single" w:sz="4" w:space="0" w:color="auto"/>
              <w:right w:val="nil"/>
            </w:tcBorders>
            <w:vAlign w:val="bottom"/>
            <w:hideMark/>
          </w:tcPr>
          <w:p w14:paraId="61DBE9E0" w14:textId="3C551B74" w:rsidR="002027C3" w:rsidRPr="005A1F5C" w:rsidRDefault="00000000" w:rsidP="002027C3">
            <w:pPr>
              <w:ind w:firstLineChars="100" w:firstLine="240"/>
              <w:rPr>
                <w:color w:val="242424"/>
                <w:kern w:val="0"/>
                <w14:ligatures w14:val="none"/>
              </w:rPr>
            </w:pPr>
            <w:hyperlink r:id="rId37" w:history="1">
              <w:r w:rsidR="002027C3" w:rsidRPr="005A1F5C">
                <w:rPr>
                  <w:rStyle w:val="Hyperlnk"/>
                  <w:kern w:val="0"/>
                  <w14:ligatures w14:val="none"/>
                </w:rPr>
                <w:t>Alla Barn i Centrum Tonår</w:t>
              </w:r>
            </w:hyperlink>
          </w:p>
        </w:tc>
      </w:tr>
      <w:tr w:rsidR="002027C3" w:rsidRPr="005A1F5C" w14:paraId="555F5AE3" w14:textId="77777777" w:rsidTr="002027C3">
        <w:trPr>
          <w:trHeight w:val="390"/>
        </w:trPr>
        <w:tc>
          <w:tcPr>
            <w:tcW w:w="5660" w:type="dxa"/>
            <w:tcBorders>
              <w:top w:val="single" w:sz="4" w:space="0" w:color="auto"/>
              <w:left w:val="nil"/>
              <w:bottom w:val="single" w:sz="4" w:space="0" w:color="auto"/>
              <w:right w:val="nil"/>
            </w:tcBorders>
            <w:vAlign w:val="bottom"/>
            <w:hideMark/>
          </w:tcPr>
          <w:p w14:paraId="678E339F" w14:textId="228D77BD" w:rsidR="002027C3" w:rsidRPr="005A1F5C" w:rsidRDefault="00000000" w:rsidP="002027C3">
            <w:pPr>
              <w:ind w:firstLineChars="100" w:firstLine="240"/>
              <w:rPr>
                <w:color w:val="242424"/>
                <w:kern w:val="0"/>
                <w14:ligatures w14:val="none"/>
              </w:rPr>
            </w:pPr>
            <w:hyperlink r:id="rId38" w:history="1">
              <w:r w:rsidR="002027C3" w:rsidRPr="00A046DA">
                <w:rPr>
                  <w:rStyle w:val="Hyperlnk"/>
                  <w:kern w:val="0"/>
                  <w14:ligatures w14:val="none"/>
                </w:rPr>
                <w:t>COPE</w:t>
              </w:r>
            </w:hyperlink>
          </w:p>
        </w:tc>
      </w:tr>
      <w:tr w:rsidR="002027C3" w:rsidRPr="005A1F5C" w14:paraId="06DDE9EC" w14:textId="77777777" w:rsidTr="002027C3">
        <w:trPr>
          <w:trHeight w:val="390"/>
        </w:trPr>
        <w:tc>
          <w:tcPr>
            <w:tcW w:w="5660" w:type="dxa"/>
            <w:tcBorders>
              <w:top w:val="single" w:sz="4" w:space="0" w:color="auto"/>
              <w:left w:val="nil"/>
              <w:bottom w:val="single" w:sz="4" w:space="0" w:color="auto"/>
              <w:right w:val="nil"/>
            </w:tcBorders>
            <w:vAlign w:val="bottom"/>
            <w:hideMark/>
          </w:tcPr>
          <w:p w14:paraId="462EA788" w14:textId="1E755A5F" w:rsidR="002027C3" w:rsidRPr="005A1F5C" w:rsidRDefault="00000000" w:rsidP="002027C3">
            <w:pPr>
              <w:ind w:firstLineChars="100" w:firstLine="240"/>
              <w:rPr>
                <w:color w:val="242424"/>
                <w:kern w:val="0"/>
                <w14:ligatures w14:val="none"/>
              </w:rPr>
            </w:pPr>
            <w:hyperlink r:id="rId39" w:history="1">
              <w:r w:rsidR="002027C3" w:rsidRPr="00A046DA">
                <w:rPr>
                  <w:rStyle w:val="Hyperlnk"/>
                  <w:kern w:val="0"/>
                  <w14:ligatures w14:val="none"/>
                </w:rPr>
                <w:t>Connect</w:t>
              </w:r>
            </w:hyperlink>
          </w:p>
        </w:tc>
      </w:tr>
      <w:tr w:rsidR="002027C3" w:rsidRPr="005A1F5C" w14:paraId="2C861BFC" w14:textId="77777777" w:rsidTr="002027C3">
        <w:trPr>
          <w:trHeight w:val="390"/>
        </w:trPr>
        <w:tc>
          <w:tcPr>
            <w:tcW w:w="5660" w:type="dxa"/>
            <w:tcBorders>
              <w:top w:val="single" w:sz="4" w:space="0" w:color="auto"/>
              <w:left w:val="nil"/>
              <w:bottom w:val="single" w:sz="4" w:space="0" w:color="auto"/>
              <w:right w:val="nil"/>
            </w:tcBorders>
            <w:vAlign w:val="bottom"/>
            <w:hideMark/>
          </w:tcPr>
          <w:p w14:paraId="4370844B" w14:textId="16875145" w:rsidR="002027C3" w:rsidRPr="005A1F5C" w:rsidRDefault="00000000" w:rsidP="002027C3">
            <w:pPr>
              <w:ind w:firstLineChars="100" w:firstLine="240"/>
              <w:rPr>
                <w:color w:val="242424"/>
                <w:kern w:val="0"/>
                <w14:ligatures w14:val="none"/>
              </w:rPr>
            </w:pPr>
            <w:hyperlink r:id="rId40" w:history="1">
              <w:r w:rsidR="002027C3" w:rsidRPr="00A046DA">
                <w:rPr>
                  <w:rStyle w:val="Hyperlnk"/>
                  <w:kern w:val="0"/>
                  <w14:ligatures w14:val="none"/>
                </w:rPr>
                <w:t>Vägledande samspel</w:t>
              </w:r>
            </w:hyperlink>
          </w:p>
          <w:p w14:paraId="0A63AA3A" w14:textId="336D62B7" w:rsidR="002027C3" w:rsidRPr="005A1F5C" w:rsidRDefault="00000000" w:rsidP="002027C3">
            <w:pPr>
              <w:ind w:firstLineChars="100" w:firstLine="240"/>
              <w:rPr>
                <w:color w:val="242424"/>
                <w:kern w:val="0"/>
                <w14:ligatures w14:val="none"/>
              </w:rPr>
            </w:pPr>
            <w:hyperlink r:id="rId41" w:history="1">
              <w:r w:rsidR="002027C3" w:rsidRPr="00A046DA">
                <w:rPr>
                  <w:rStyle w:val="Hyperlnk"/>
                  <w:kern w:val="0"/>
                  <w14:ligatures w14:val="none"/>
                </w:rPr>
                <w:t>Triple P</w:t>
              </w:r>
            </w:hyperlink>
          </w:p>
        </w:tc>
      </w:tr>
    </w:tbl>
    <w:p w14:paraId="655D0F7A" w14:textId="77777777" w:rsidR="002027C3" w:rsidRPr="00D1388F" w:rsidRDefault="002027C3" w:rsidP="005A1F5C">
      <w:pPr>
        <w:spacing w:after="240"/>
        <w:ind w:left="720"/>
        <w:rPr>
          <w:kern w:val="0"/>
          <w14:ligatures w14:val="none"/>
        </w:rPr>
      </w:pPr>
    </w:p>
    <w:p w14:paraId="6B62CE7A" w14:textId="77777777" w:rsidR="00D1388F" w:rsidRPr="00D1388F" w:rsidRDefault="00D1388F" w:rsidP="00D1388F">
      <w:pPr>
        <w:numPr>
          <w:ilvl w:val="0"/>
          <w:numId w:val="16"/>
        </w:numPr>
        <w:spacing w:after="240"/>
        <w:rPr>
          <w:kern w:val="0"/>
          <w14:ligatures w14:val="none"/>
        </w:rPr>
      </w:pPr>
      <w:r w:rsidRPr="00D1388F">
        <w:rPr>
          <w:kern w:val="0"/>
          <w14:ligatures w14:val="none"/>
        </w:rPr>
        <w:t>Det finns mål/strategier för arbetet med universella föräldraskapsstödsprogram.</w:t>
      </w:r>
    </w:p>
    <w:p w14:paraId="48981981" w14:textId="77777777" w:rsidR="00D1388F" w:rsidRPr="00D1388F" w:rsidRDefault="00D1388F" w:rsidP="00D1388F">
      <w:pPr>
        <w:numPr>
          <w:ilvl w:val="0"/>
          <w:numId w:val="16"/>
        </w:numPr>
        <w:spacing w:after="240"/>
        <w:rPr>
          <w:kern w:val="0"/>
          <w14:ligatures w14:val="none"/>
        </w:rPr>
      </w:pPr>
      <w:r w:rsidRPr="00D1388F">
        <w:rPr>
          <w:kern w:val="0"/>
          <w14:ligatures w14:val="none"/>
        </w:rPr>
        <w:t>Det finns långsiktig finansiering för universella föräldraskapsstödsprogram.</w:t>
      </w:r>
    </w:p>
    <w:p w14:paraId="0E173505" w14:textId="69AA778A" w:rsidR="00D1388F" w:rsidRPr="00D1388F" w:rsidRDefault="00D1388F" w:rsidP="00D1388F">
      <w:pPr>
        <w:numPr>
          <w:ilvl w:val="0"/>
          <w:numId w:val="16"/>
        </w:numPr>
        <w:spacing w:after="240"/>
        <w:rPr>
          <w:kern w:val="0"/>
          <w14:ligatures w14:val="none"/>
        </w:rPr>
      </w:pPr>
      <w:commentRangeStart w:id="8"/>
      <w:r w:rsidRPr="00D1388F">
        <w:rPr>
          <w:kern w:val="0"/>
          <w14:ligatures w14:val="none"/>
        </w:rPr>
        <w:t xml:space="preserve">Det finns </w:t>
      </w:r>
      <w:r w:rsidR="00D3525C">
        <w:rPr>
          <w:kern w:val="0"/>
          <w14:ligatures w14:val="none"/>
        </w:rPr>
        <w:t xml:space="preserve">en </w:t>
      </w:r>
      <w:r w:rsidRPr="00D1388F">
        <w:rPr>
          <w:kern w:val="0"/>
          <w14:ligatures w14:val="none"/>
        </w:rPr>
        <w:t>struktur för arbetet (exempelvis återkommande utbildning av gruppledare, samordnare och kompetensutveckling).</w:t>
      </w:r>
      <w:commentRangeEnd w:id="8"/>
      <w:r w:rsidR="002C7BDF">
        <w:rPr>
          <w:rStyle w:val="Kommentarsreferens"/>
        </w:rPr>
        <w:commentReference w:id="8"/>
      </w:r>
    </w:p>
    <w:p w14:paraId="2B59BB69" w14:textId="20F2414A" w:rsidR="00D1388F" w:rsidRPr="00D1388F" w:rsidRDefault="00D1388F" w:rsidP="00D1388F">
      <w:pPr>
        <w:numPr>
          <w:ilvl w:val="0"/>
          <w:numId w:val="16"/>
        </w:numPr>
        <w:spacing w:after="240"/>
        <w:rPr>
          <w:kern w:val="0"/>
          <w14:ligatures w14:val="none"/>
        </w:rPr>
      </w:pPr>
      <w:commentRangeStart w:id="9"/>
      <w:r w:rsidRPr="00D1388F">
        <w:rPr>
          <w:kern w:val="0"/>
          <w14:ligatures w14:val="none"/>
        </w:rPr>
        <w:t>Det görs återkommande uppföljningar av vilka som deltar i program</w:t>
      </w:r>
      <w:r w:rsidR="00D3525C">
        <w:rPr>
          <w:kern w:val="0"/>
          <w14:ligatures w14:val="none"/>
        </w:rPr>
        <w:t>men</w:t>
      </w:r>
      <w:r w:rsidRPr="00D1388F">
        <w:rPr>
          <w:kern w:val="0"/>
          <w14:ligatures w14:val="none"/>
        </w:rPr>
        <w:t>.</w:t>
      </w:r>
    </w:p>
    <w:p w14:paraId="2C7786A2" w14:textId="590152F1" w:rsidR="00D1388F" w:rsidRPr="00D1388F" w:rsidRDefault="00D1388F" w:rsidP="00D1388F">
      <w:pPr>
        <w:numPr>
          <w:ilvl w:val="0"/>
          <w:numId w:val="16"/>
        </w:numPr>
        <w:spacing w:after="240"/>
        <w:rPr>
          <w:kern w:val="0"/>
          <w14:ligatures w14:val="none"/>
        </w:rPr>
      </w:pPr>
      <w:r w:rsidRPr="00D1388F">
        <w:rPr>
          <w:kern w:val="0"/>
          <w14:ligatures w14:val="none"/>
        </w:rPr>
        <w:t>Det görs uppföljning</w:t>
      </w:r>
      <w:r w:rsidR="00D3525C">
        <w:rPr>
          <w:kern w:val="0"/>
          <w14:ligatures w14:val="none"/>
        </w:rPr>
        <w:t>ar</w:t>
      </w:r>
      <w:r w:rsidRPr="00D1388F">
        <w:rPr>
          <w:kern w:val="0"/>
          <w14:ligatures w14:val="none"/>
        </w:rPr>
        <w:t xml:space="preserve"> av </w:t>
      </w:r>
      <w:r w:rsidR="00D3525C">
        <w:rPr>
          <w:kern w:val="0"/>
          <w14:ligatures w14:val="none"/>
        </w:rPr>
        <w:t xml:space="preserve">vilket resultat </w:t>
      </w:r>
      <w:r w:rsidR="002C7BDF">
        <w:rPr>
          <w:kern w:val="0"/>
          <w14:ligatures w14:val="none"/>
        </w:rPr>
        <w:t xml:space="preserve">som </w:t>
      </w:r>
      <w:r w:rsidR="00D3525C">
        <w:rPr>
          <w:kern w:val="0"/>
          <w14:ligatures w14:val="none"/>
        </w:rPr>
        <w:t xml:space="preserve">programmen får för barn och föräldrar. </w:t>
      </w:r>
      <w:commentRangeEnd w:id="9"/>
      <w:r w:rsidR="00A12B7B">
        <w:rPr>
          <w:rStyle w:val="Kommentarsreferens"/>
        </w:rPr>
        <w:commentReference w:id="9"/>
      </w:r>
    </w:p>
    <w:p w14:paraId="0074C661" w14:textId="77777777" w:rsidR="00D1388F" w:rsidRPr="00D1388F" w:rsidRDefault="00D1388F" w:rsidP="00D1388F">
      <w:pPr>
        <w:spacing w:after="240"/>
        <w:rPr>
          <w:kern w:val="0"/>
          <w14:ligatures w14:val="none"/>
        </w:rPr>
      </w:pPr>
      <w:r w:rsidRPr="00D1388F">
        <w:rPr>
          <w:b/>
          <w:bCs/>
          <w:kern w:val="0"/>
          <w14:ligatures w14:val="none"/>
        </w:rPr>
        <w:t>Indikatorer:</w:t>
      </w:r>
    </w:p>
    <w:p w14:paraId="1AEB1C55" w14:textId="77777777" w:rsidR="00D1388F" w:rsidRPr="00D1388F" w:rsidRDefault="00D1388F" w:rsidP="00D1388F">
      <w:pPr>
        <w:numPr>
          <w:ilvl w:val="0"/>
          <w:numId w:val="17"/>
        </w:numPr>
        <w:spacing w:before="100" w:beforeAutospacing="1" w:after="100" w:afterAutospacing="1"/>
        <w:rPr>
          <w:kern w:val="0"/>
          <w14:ligatures w14:val="none"/>
        </w:rPr>
      </w:pPr>
      <w:r w:rsidRPr="00D1388F">
        <w:rPr>
          <w:kern w:val="0"/>
          <w14:ligatures w14:val="none"/>
        </w:rPr>
        <w:t>Ej identifierat i dagsläget.</w:t>
      </w:r>
    </w:p>
    <w:p w14:paraId="48AA98FC" w14:textId="77777777" w:rsidR="00D1388F" w:rsidRPr="00D1388F" w:rsidRDefault="00D1388F" w:rsidP="00D1388F">
      <w:pPr>
        <w:spacing w:after="240"/>
        <w:rPr>
          <w:kern w:val="0"/>
          <w14:ligatures w14:val="none"/>
        </w:rPr>
      </w:pPr>
      <w:r w:rsidRPr="00D1388F">
        <w:rPr>
          <w:b/>
          <w:bCs/>
          <w:kern w:val="0"/>
          <w14:ligatures w14:val="none"/>
        </w:rPr>
        <w:t>Läs mer om universella föräldrastödsprogram:</w:t>
      </w:r>
    </w:p>
    <w:p w14:paraId="5E6A0841" w14:textId="4216CE13" w:rsidR="00A046DA" w:rsidRDefault="00000000" w:rsidP="00D1388F">
      <w:pPr>
        <w:numPr>
          <w:ilvl w:val="0"/>
          <w:numId w:val="18"/>
        </w:numPr>
        <w:spacing w:after="240"/>
        <w:rPr>
          <w:kern w:val="0"/>
          <w14:ligatures w14:val="none"/>
        </w:rPr>
      </w:pPr>
      <w:hyperlink r:id="rId42" w:history="1">
        <w:r w:rsidR="00A046DA" w:rsidRPr="00A046DA">
          <w:rPr>
            <w:rStyle w:val="Hyperlnk"/>
            <w:kern w:val="0"/>
            <w14:ligatures w14:val="none"/>
          </w:rPr>
          <w:t>Mfof: En nationell översikt av program och metoder för föräldraskapsstöd</w:t>
        </w:r>
      </w:hyperlink>
    </w:p>
    <w:p w14:paraId="53BBD20D" w14:textId="22C443CE" w:rsidR="00D1388F" w:rsidRDefault="00000000" w:rsidP="00D1388F">
      <w:pPr>
        <w:numPr>
          <w:ilvl w:val="0"/>
          <w:numId w:val="18"/>
        </w:numPr>
        <w:spacing w:after="240"/>
        <w:rPr>
          <w:kern w:val="0"/>
          <w14:ligatures w14:val="none"/>
        </w:rPr>
      </w:pPr>
      <w:hyperlink r:id="rId43" w:tgtFrame="_blank" w:history="1">
        <w:r w:rsidR="00C4001E">
          <w:rPr>
            <w:color w:val="2196F3"/>
            <w:kern w:val="0"/>
            <w:u w:val="single"/>
            <w14:ligatures w14:val="none"/>
          </w:rPr>
          <w:t>Mfof: Effekter av föräldraskapsstöd</w:t>
        </w:r>
      </w:hyperlink>
    </w:p>
    <w:p w14:paraId="29D5F6F1" w14:textId="22E3CB81" w:rsidR="005A1F5C" w:rsidRDefault="00000000" w:rsidP="00D1388F">
      <w:pPr>
        <w:numPr>
          <w:ilvl w:val="0"/>
          <w:numId w:val="18"/>
        </w:numPr>
        <w:spacing w:after="240"/>
        <w:rPr>
          <w:kern w:val="0"/>
          <w14:ligatures w14:val="none"/>
        </w:rPr>
      </w:pPr>
      <w:hyperlink r:id="rId44" w:history="1">
        <w:r w:rsidR="005A1F5C" w:rsidRPr="005A1F5C">
          <w:rPr>
            <w:rStyle w:val="Hyperlnk"/>
            <w:kern w:val="0"/>
            <w14:ligatures w14:val="none"/>
          </w:rPr>
          <w:t>Karolinska Institutet: Beforskade program på Ipsykologi.se</w:t>
        </w:r>
      </w:hyperlink>
    </w:p>
    <w:p w14:paraId="28CE520D" w14:textId="271FFC8C" w:rsidR="00542748" w:rsidRDefault="00000000" w:rsidP="00D1388F">
      <w:pPr>
        <w:numPr>
          <w:ilvl w:val="0"/>
          <w:numId w:val="18"/>
        </w:numPr>
        <w:spacing w:after="240"/>
        <w:rPr>
          <w:kern w:val="0"/>
          <w14:ligatures w14:val="none"/>
        </w:rPr>
      </w:pPr>
      <w:hyperlink r:id="rId45" w:history="1">
        <w:r w:rsidR="00542748" w:rsidRPr="00542748">
          <w:rPr>
            <w:rStyle w:val="Hyperlnk"/>
            <w:kern w:val="0"/>
            <w14:ligatures w14:val="none"/>
          </w:rPr>
          <w:t>Karolinska Institutet: Effektutvärdering ABC föräldraträffar</w:t>
        </w:r>
      </w:hyperlink>
    </w:p>
    <w:p w14:paraId="0DDDB34D" w14:textId="77777777" w:rsidR="00066B64" w:rsidRPr="00D1388F" w:rsidRDefault="00066B64" w:rsidP="00066B64">
      <w:pPr>
        <w:spacing w:after="240"/>
        <w:ind w:left="720"/>
        <w:rPr>
          <w:kern w:val="0"/>
          <w14:ligatures w14:val="none"/>
        </w:rPr>
      </w:pPr>
    </w:p>
    <w:p w14:paraId="501911B4" w14:textId="17A16F67" w:rsidR="00D1388F" w:rsidRPr="00A046DA" w:rsidRDefault="00D1388F" w:rsidP="00A046DA">
      <w:pPr>
        <w:tabs>
          <w:tab w:val="left" w:pos="5893"/>
        </w:tabs>
        <w:spacing w:before="100" w:beforeAutospacing="1" w:after="100" w:afterAutospacing="1"/>
        <w:outlineLvl w:val="2"/>
        <w:rPr>
          <w:b/>
          <w:bCs/>
          <w:kern w:val="0"/>
          <w:sz w:val="27"/>
          <w:szCs w:val="27"/>
          <w14:ligatures w14:val="none"/>
        </w:rPr>
      </w:pPr>
      <w:r w:rsidRPr="00D1388F">
        <w:rPr>
          <w:b/>
          <w:bCs/>
          <w:color w:val="848484"/>
          <w:kern w:val="0"/>
          <w:sz w:val="27"/>
          <w:szCs w:val="27"/>
          <w14:ligatures w14:val="none"/>
        </w:rPr>
        <w:t>1.3.7</w:t>
      </w:r>
      <w:r w:rsidRPr="00D1388F">
        <w:rPr>
          <w:b/>
          <w:bCs/>
          <w:kern w:val="0"/>
          <w:sz w:val="27"/>
          <w:szCs w:val="27"/>
          <w14:ligatures w14:val="none"/>
        </w:rPr>
        <w:t> Riktade föräldrastödsprogram</w:t>
      </w:r>
      <w:r w:rsidR="00C40951">
        <w:rPr>
          <w:b/>
          <w:bCs/>
          <w:kern w:val="0"/>
          <w:sz w:val="27"/>
          <w:szCs w:val="27"/>
          <w14:ligatures w14:val="none"/>
        </w:rPr>
        <w:tab/>
      </w:r>
    </w:p>
    <w:p w14:paraId="172CDC6C" w14:textId="315E3E77" w:rsidR="00066EE2" w:rsidRPr="00A046DA" w:rsidRDefault="00E71A03" w:rsidP="00A046DA">
      <w:pPr>
        <w:pStyle w:val="mfof-p"/>
        <w:spacing w:before="0" w:beforeAutospacing="0" w:after="0"/>
        <w:rPr>
          <w:color w:val="1D1D1B"/>
        </w:rPr>
      </w:pPr>
      <w:r w:rsidRPr="00A046DA">
        <w:rPr>
          <w:color w:val="1D1D1B"/>
        </w:rPr>
        <w:t>Syftet med riktade föräldrastödsprogram</w:t>
      </w:r>
      <w:r w:rsidR="00066EE2" w:rsidRPr="00A046DA">
        <w:rPr>
          <w:color w:val="1D1D1B"/>
        </w:rPr>
        <w:t xml:space="preserve"> </w:t>
      </w:r>
      <w:r w:rsidRPr="00A046DA">
        <w:rPr>
          <w:color w:val="1D1D1B"/>
        </w:rPr>
        <w:t>är att vända en negativ utveckling</w:t>
      </w:r>
      <w:r w:rsidR="001F5402" w:rsidRPr="00A046DA">
        <w:rPr>
          <w:color w:val="1D1D1B"/>
        </w:rPr>
        <w:t xml:space="preserve"> med bråk och konflikter i familjen eller normbrytande beteende hos barnet då detta utgör en risk för en fortsatt problematisk utveckling</w:t>
      </w:r>
      <w:r w:rsidRPr="00A046DA">
        <w:rPr>
          <w:color w:val="1D1D1B"/>
        </w:rPr>
        <w:t xml:space="preserve">. </w:t>
      </w:r>
      <w:r w:rsidR="001F5402" w:rsidRPr="00A046DA">
        <w:rPr>
          <w:color w:val="1D1D1B"/>
        </w:rPr>
        <w:t>I</w:t>
      </w:r>
      <w:r w:rsidR="00066EE2" w:rsidRPr="00A046DA">
        <w:rPr>
          <w:color w:val="1D1D1B"/>
        </w:rPr>
        <w:t xml:space="preserve">ndikerat stöd ges till familjer med </w:t>
      </w:r>
      <w:r w:rsidRPr="00A046DA">
        <w:rPr>
          <w:color w:val="1D1D1B"/>
        </w:rPr>
        <w:t xml:space="preserve">större </w:t>
      </w:r>
      <w:r w:rsidR="00066EE2" w:rsidRPr="00A046DA">
        <w:rPr>
          <w:color w:val="1D1D1B"/>
        </w:rPr>
        <w:t>identifierade problem eller tydliga symtom på ohälsa.</w:t>
      </w:r>
    </w:p>
    <w:p w14:paraId="6CC90001" w14:textId="77777777" w:rsidR="00D1388F" w:rsidRPr="00A046DA" w:rsidRDefault="00D1388F" w:rsidP="00D1388F">
      <w:pPr>
        <w:spacing w:after="240"/>
        <w:rPr>
          <w:kern w:val="0"/>
          <w14:ligatures w14:val="none"/>
        </w:rPr>
      </w:pPr>
      <w:r w:rsidRPr="00A046DA">
        <w:rPr>
          <w:b/>
          <w:bCs/>
          <w:kern w:val="0"/>
          <w14:ligatures w14:val="none"/>
        </w:rPr>
        <w:t>Kartläggning</w:t>
      </w:r>
    </w:p>
    <w:p w14:paraId="7612097E" w14:textId="5CB77B17" w:rsidR="00D1388F" w:rsidRPr="00A046DA" w:rsidRDefault="00D1388F" w:rsidP="00D1388F">
      <w:pPr>
        <w:numPr>
          <w:ilvl w:val="0"/>
          <w:numId w:val="19"/>
        </w:numPr>
        <w:spacing w:after="240"/>
        <w:rPr>
          <w:kern w:val="0"/>
          <w14:ligatures w14:val="none"/>
        </w:rPr>
      </w:pPr>
      <w:r w:rsidRPr="00A046DA">
        <w:rPr>
          <w:kern w:val="0"/>
          <w14:ligatures w14:val="none"/>
        </w:rPr>
        <w:t>Det erbjuds riktade föräldraskapsstödsprogram i vår kommun</w:t>
      </w:r>
      <w:r w:rsidR="00A046DA">
        <w:rPr>
          <w:kern w:val="0"/>
          <w14:ligatures w14:val="none"/>
        </w:rPr>
        <w:t>.</w:t>
      </w:r>
      <w:r w:rsidR="00F93B4F" w:rsidRPr="00A046DA">
        <w:rPr>
          <w:kern w:val="0"/>
          <w14:ligatures w14:val="none"/>
        </w:rPr>
        <w:t xml:space="preserve"> Exempelvis:</w:t>
      </w:r>
    </w:p>
    <w:tbl>
      <w:tblPr>
        <w:tblW w:w="5660" w:type="dxa"/>
        <w:tblCellMar>
          <w:top w:w="15" w:type="dxa"/>
          <w:left w:w="70" w:type="dxa"/>
          <w:bottom w:w="15" w:type="dxa"/>
          <w:right w:w="70" w:type="dxa"/>
        </w:tblCellMar>
        <w:tblLook w:val="04A0" w:firstRow="1" w:lastRow="0" w:firstColumn="1" w:lastColumn="0" w:noHBand="0" w:noVBand="1"/>
      </w:tblPr>
      <w:tblGrid>
        <w:gridCol w:w="5660"/>
      </w:tblGrid>
      <w:tr w:rsidR="00F93B4F" w:rsidRPr="00A046DA" w14:paraId="4CB8D5F1" w14:textId="77777777" w:rsidTr="00F93B4F">
        <w:trPr>
          <w:trHeight w:val="390"/>
        </w:trPr>
        <w:tc>
          <w:tcPr>
            <w:tcW w:w="5660" w:type="dxa"/>
            <w:tcBorders>
              <w:top w:val="single" w:sz="4" w:space="0" w:color="auto"/>
              <w:left w:val="nil"/>
              <w:bottom w:val="single" w:sz="4" w:space="0" w:color="auto"/>
              <w:right w:val="nil"/>
            </w:tcBorders>
            <w:vAlign w:val="bottom"/>
            <w:hideMark/>
          </w:tcPr>
          <w:p w14:paraId="17F5D353" w14:textId="6EFD4D2C" w:rsidR="00F93B4F" w:rsidRPr="00A046DA" w:rsidRDefault="00000000" w:rsidP="00F93B4F">
            <w:pPr>
              <w:ind w:firstLineChars="100" w:firstLine="240"/>
              <w:rPr>
                <w:color w:val="242424"/>
                <w:kern w:val="0"/>
                <w14:ligatures w14:val="none"/>
              </w:rPr>
            </w:pPr>
            <w:hyperlink r:id="rId46" w:history="1">
              <w:r w:rsidR="00F93B4F" w:rsidRPr="00A046DA">
                <w:rPr>
                  <w:rStyle w:val="Hyperlnk"/>
                  <w:kern w:val="0"/>
                  <w14:ligatures w14:val="none"/>
                </w:rPr>
                <w:t>KOMET 3-12</w:t>
              </w:r>
            </w:hyperlink>
          </w:p>
        </w:tc>
      </w:tr>
      <w:tr w:rsidR="00F93B4F" w:rsidRPr="00A046DA" w14:paraId="5F2BF7C6" w14:textId="77777777" w:rsidTr="00F93B4F">
        <w:trPr>
          <w:trHeight w:val="390"/>
        </w:trPr>
        <w:tc>
          <w:tcPr>
            <w:tcW w:w="5660" w:type="dxa"/>
            <w:tcBorders>
              <w:top w:val="single" w:sz="4" w:space="0" w:color="auto"/>
              <w:left w:val="nil"/>
              <w:bottom w:val="single" w:sz="4" w:space="0" w:color="auto"/>
              <w:right w:val="nil"/>
            </w:tcBorders>
            <w:vAlign w:val="bottom"/>
            <w:hideMark/>
          </w:tcPr>
          <w:p w14:paraId="1EF71EB5" w14:textId="5BB54913" w:rsidR="00F93B4F" w:rsidRPr="00A046DA" w:rsidRDefault="00000000" w:rsidP="00F93B4F">
            <w:pPr>
              <w:ind w:firstLineChars="100" w:firstLine="240"/>
              <w:rPr>
                <w:color w:val="242424"/>
                <w:kern w:val="0"/>
                <w14:ligatures w14:val="none"/>
              </w:rPr>
            </w:pPr>
            <w:hyperlink r:id="rId47" w:history="1">
              <w:r w:rsidR="00F93B4F" w:rsidRPr="00A046DA">
                <w:rPr>
                  <w:rStyle w:val="Hyperlnk"/>
                  <w:kern w:val="0"/>
                  <w14:ligatures w14:val="none"/>
                </w:rPr>
                <w:t>KOMET Tonår</w:t>
              </w:r>
            </w:hyperlink>
          </w:p>
          <w:p w14:paraId="69F460A1" w14:textId="789F5473" w:rsidR="009E7FF7" w:rsidRPr="00A046DA" w:rsidRDefault="00000000" w:rsidP="00F93B4F">
            <w:pPr>
              <w:ind w:firstLineChars="100" w:firstLine="240"/>
              <w:rPr>
                <w:color w:val="242424"/>
                <w:kern w:val="0"/>
                <w14:ligatures w14:val="none"/>
              </w:rPr>
            </w:pPr>
            <w:hyperlink r:id="rId48" w:history="1">
              <w:r w:rsidR="009E7FF7" w:rsidRPr="00A046DA">
                <w:rPr>
                  <w:rStyle w:val="Hyperlnk"/>
                  <w:kern w:val="0"/>
                  <w14:ligatures w14:val="none"/>
                </w:rPr>
                <w:t>iKomet</w:t>
              </w:r>
            </w:hyperlink>
          </w:p>
        </w:tc>
      </w:tr>
      <w:tr w:rsidR="00F93B4F" w:rsidRPr="00A046DA" w14:paraId="42378BDC" w14:textId="77777777" w:rsidTr="00F93B4F">
        <w:trPr>
          <w:trHeight w:val="390"/>
        </w:trPr>
        <w:tc>
          <w:tcPr>
            <w:tcW w:w="5660" w:type="dxa"/>
            <w:tcBorders>
              <w:top w:val="single" w:sz="4" w:space="0" w:color="auto"/>
              <w:left w:val="nil"/>
              <w:bottom w:val="single" w:sz="4" w:space="0" w:color="auto"/>
              <w:right w:val="nil"/>
            </w:tcBorders>
            <w:vAlign w:val="bottom"/>
            <w:hideMark/>
          </w:tcPr>
          <w:p w14:paraId="16D0F6D1" w14:textId="55727BDE" w:rsidR="002F4F9F" w:rsidRPr="00A046DA" w:rsidRDefault="00000000" w:rsidP="00F93B4F">
            <w:pPr>
              <w:ind w:firstLineChars="100" w:firstLine="240"/>
              <w:rPr>
                <w:color w:val="242424"/>
                <w:kern w:val="0"/>
                <w14:ligatures w14:val="none"/>
              </w:rPr>
            </w:pPr>
            <w:hyperlink r:id="rId49" w:history="1">
              <w:r w:rsidR="002F4F9F" w:rsidRPr="00A046DA">
                <w:rPr>
                  <w:rStyle w:val="Hyperlnk"/>
                  <w:kern w:val="0"/>
                  <w14:ligatures w14:val="none"/>
                </w:rPr>
                <w:t>Tryggare barn</w:t>
              </w:r>
            </w:hyperlink>
            <w:r w:rsidR="002F4F9F" w:rsidRPr="00A046DA">
              <w:rPr>
                <w:color w:val="242424"/>
                <w:kern w:val="0"/>
                <w14:ligatures w14:val="none"/>
              </w:rPr>
              <w:t xml:space="preserve"> </w:t>
            </w:r>
          </w:p>
          <w:p w14:paraId="34CD475D" w14:textId="7E3D0C26" w:rsidR="00F93B4F" w:rsidRPr="00A046DA" w:rsidRDefault="00000000" w:rsidP="00F93B4F">
            <w:pPr>
              <w:ind w:firstLineChars="100" w:firstLine="240"/>
              <w:rPr>
                <w:color w:val="242424"/>
                <w:kern w:val="0"/>
                <w14:ligatures w14:val="none"/>
              </w:rPr>
            </w:pPr>
            <w:hyperlink r:id="rId50" w:history="1">
              <w:r w:rsidR="00F93B4F" w:rsidRPr="00A046DA">
                <w:rPr>
                  <w:rStyle w:val="Hyperlnk"/>
                  <w:kern w:val="0"/>
                  <w14:ligatures w14:val="none"/>
                </w:rPr>
                <w:t>Föräldraskap i Sverige</w:t>
              </w:r>
            </w:hyperlink>
          </w:p>
        </w:tc>
      </w:tr>
      <w:tr w:rsidR="00F93B4F" w:rsidRPr="00A046DA" w14:paraId="7963F94A" w14:textId="77777777" w:rsidTr="00F93B4F">
        <w:trPr>
          <w:trHeight w:val="390"/>
        </w:trPr>
        <w:tc>
          <w:tcPr>
            <w:tcW w:w="5660" w:type="dxa"/>
            <w:tcBorders>
              <w:top w:val="single" w:sz="4" w:space="0" w:color="auto"/>
              <w:left w:val="nil"/>
              <w:bottom w:val="single" w:sz="4" w:space="0" w:color="auto"/>
              <w:right w:val="nil"/>
            </w:tcBorders>
            <w:vAlign w:val="bottom"/>
            <w:hideMark/>
          </w:tcPr>
          <w:p w14:paraId="750EE2D9" w14:textId="1F84E579" w:rsidR="00F93B4F" w:rsidRPr="00A046DA" w:rsidRDefault="00F2467F" w:rsidP="00F93B4F">
            <w:pPr>
              <w:rPr>
                <w:color w:val="242424"/>
                <w:kern w:val="0"/>
                <w14:ligatures w14:val="none"/>
              </w:rPr>
            </w:pPr>
            <w:r>
              <w:rPr>
                <w:color w:val="242424"/>
                <w:kern w:val="0"/>
                <w14:ligatures w14:val="none"/>
              </w:rPr>
              <w:t xml:space="preserve">    </w:t>
            </w:r>
            <w:hyperlink r:id="rId51" w:history="1">
              <w:r w:rsidR="00F81250" w:rsidRPr="00F2467F">
                <w:rPr>
                  <w:rStyle w:val="Hyperlnk"/>
                  <w:kern w:val="0"/>
                  <w14:ligatures w14:val="none"/>
                </w:rPr>
                <w:t>FFT</w:t>
              </w:r>
            </w:hyperlink>
          </w:p>
          <w:p w14:paraId="67FD3EED" w14:textId="0F926C2B" w:rsidR="00F81250" w:rsidRPr="00A046DA" w:rsidRDefault="00F81250" w:rsidP="00897F0F">
            <w:pPr>
              <w:rPr>
                <w:color w:val="242424"/>
                <w:kern w:val="0"/>
                <w14:ligatures w14:val="none"/>
              </w:rPr>
            </w:pPr>
          </w:p>
        </w:tc>
      </w:tr>
      <w:tr w:rsidR="00F81250" w:rsidRPr="00F93B4F" w14:paraId="0D564FDF" w14:textId="77777777" w:rsidTr="00F93B4F">
        <w:trPr>
          <w:trHeight w:val="390"/>
        </w:trPr>
        <w:tc>
          <w:tcPr>
            <w:tcW w:w="5660" w:type="dxa"/>
            <w:tcBorders>
              <w:top w:val="single" w:sz="4" w:space="0" w:color="auto"/>
              <w:left w:val="nil"/>
              <w:bottom w:val="single" w:sz="4" w:space="0" w:color="auto"/>
              <w:right w:val="nil"/>
            </w:tcBorders>
            <w:vAlign w:val="bottom"/>
          </w:tcPr>
          <w:p w14:paraId="006A694D" w14:textId="0B07ED9D" w:rsidR="00F81250" w:rsidRDefault="00F81250" w:rsidP="00F93B4F">
            <w:pPr>
              <w:rPr>
                <w:rFonts w:ascii="Calibri" w:hAnsi="Calibri" w:cs="Calibri"/>
                <w:color w:val="242424"/>
                <w:kern w:val="0"/>
                <w:sz w:val="28"/>
                <w:szCs w:val="28"/>
                <w14:ligatures w14:val="none"/>
              </w:rPr>
            </w:pPr>
          </w:p>
        </w:tc>
      </w:tr>
    </w:tbl>
    <w:p w14:paraId="4C62FD7C" w14:textId="77777777" w:rsidR="00F93B4F" w:rsidRPr="00D1388F" w:rsidRDefault="00F93B4F" w:rsidP="00897F0F">
      <w:pPr>
        <w:spacing w:after="240"/>
        <w:ind w:left="720"/>
        <w:rPr>
          <w:kern w:val="0"/>
          <w14:ligatures w14:val="none"/>
        </w:rPr>
      </w:pPr>
    </w:p>
    <w:p w14:paraId="2D030C9A" w14:textId="71E3C98E" w:rsidR="00D1388F" w:rsidRPr="00D1388F" w:rsidRDefault="00D1388F" w:rsidP="00D1388F">
      <w:pPr>
        <w:numPr>
          <w:ilvl w:val="0"/>
          <w:numId w:val="19"/>
        </w:numPr>
        <w:spacing w:after="240"/>
        <w:rPr>
          <w:kern w:val="0"/>
          <w14:ligatures w14:val="none"/>
        </w:rPr>
      </w:pPr>
      <w:r w:rsidRPr="00D1388F">
        <w:rPr>
          <w:kern w:val="0"/>
          <w14:ligatures w14:val="none"/>
        </w:rPr>
        <w:t>Det finns mål/strategier för arbetet med riktade föräldraskapsstödsprogram.</w:t>
      </w:r>
    </w:p>
    <w:p w14:paraId="69074416" w14:textId="77777777" w:rsidR="00D1388F" w:rsidRPr="00D1388F" w:rsidRDefault="00D1388F" w:rsidP="00D1388F">
      <w:pPr>
        <w:numPr>
          <w:ilvl w:val="0"/>
          <w:numId w:val="19"/>
        </w:numPr>
        <w:spacing w:after="240"/>
        <w:rPr>
          <w:kern w:val="0"/>
          <w14:ligatures w14:val="none"/>
        </w:rPr>
      </w:pPr>
      <w:r w:rsidRPr="00D1388F">
        <w:rPr>
          <w:kern w:val="0"/>
          <w14:ligatures w14:val="none"/>
        </w:rPr>
        <w:t>Det finns långsiktig finansiering för riktade föräldraskapsstödsprogram.</w:t>
      </w:r>
    </w:p>
    <w:p w14:paraId="56CBFF85" w14:textId="77777777" w:rsidR="00D1388F" w:rsidRPr="00D1388F" w:rsidRDefault="00D1388F" w:rsidP="00D1388F">
      <w:pPr>
        <w:numPr>
          <w:ilvl w:val="0"/>
          <w:numId w:val="19"/>
        </w:numPr>
        <w:spacing w:after="240"/>
        <w:rPr>
          <w:kern w:val="0"/>
          <w14:ligatures w14:val="none"/>
        </w:rPr>
      </w:pPr>
      <w:commentRangeStart w:id="10"/>
      <w:r w:rsidRPr="00D1388F">
        <w:rPr>
          <w:kern w:val="0"/>
          <w14:ligatures w14:val="none"/>
        </w:rPr>
        <w:t>Det finns struktur för arbetet (exempelvis återkommande utbildning av gruppledare, samordnare, kompetensutveckling).</w:t>
      </w:r>
      <w:commentRangeEnd w:id="10"/>
      <w:r w:rsidR="002C7BDF">
        <w:rPr>
          <w:rStyle w:val="Kommentarsreferens"/>
        </w:rPr>
        <w:commentReference w:id="10"/>
      </w:r>
    </w:p>
    <w:p w14:paraId="6B1670FF" w14:textId="1603D4F8" w:rsidR="00D1388F" w:rsidRPr="00D1388F" w:rsidRDefault="00D1388F" w:rsidP="00D1388F">
      <w:pPr>
        <w:numPr>
          <w:ilvl w:val="0"/>
          <w:numId w:val="19"/>
        </w:numPr>
        <w:spacing w:after="240"/>
        <w:rPr>
          <w:kern w:val="0"/>
          <w14:ligatures w14:val="none"/>
        </w:rPr>
      </w:pPr>
      <w:r w:rsidRPr="00D1388F">
        <w:rPr>
          <w:kern w:val="0"/>
          <w14:ligatures w14:val="none"/>
        </w:rPr>
        <w:t>Det görs återkommande uppföljning</w:t>
      </w:r>
      <w:r w:rsidR="001F5402">
        <w:rPr>
          <w:kern w:val="0"/>
          <w14:ligatures w14:val="none"/>
        </w:rPr>
        <w:t>ar</w:t>
      </w:r>
      <w:r w:rsidRPr="00D1388F">
        <w:rPr>
          <w:kern w:val="0"/>
          <w14:ligatures w14:val="none"/>
        </w:rPr>
        <w:t xml:space="preserve"> av vilka som deltar.</w:t>
      </w:r>
    </w:p>
    <w:p w14:paraId="770CDA65" w14:textId="0DDA9183" w:rsidR="002C7BDF" w:rsidRPr="00D1388F" w:rsidRDefault="002C7BDF" w:rsidP="002C7BDF">
      <w:pPr>
        <w:numPr>
          <w:ilvl w:val="0"/>
          <w:numId w:val="16"/>
        </w:numPr>
        <w:spacing w:after="240"/>
        <w:rPr>
          <w:kern w:val="0"/>
          <w14:ligatures w14:val="none"/>
        </w:rPr>
      </w:pPr>
      <w:bookmarkStart w:id="11" w:name="_Hlk163397371"/>
      <w:r w:rsidRPr="00D1388F">
        <w:rPr>
          <w:kern w:val="0"/>
          <w14:ligatures w14:val="none"/>
        </w:rPr>
        <w:t>Det görs uppföljning</w:t>
      </w:r>
      <w:r>
        <w:rPr>
          <w:kern w:val="0"/>
          <w14:ligatures w14:val="none"/>
        </w:rPr>
        <w:t>ar</w:t>
      </w:r>
      <w:r w:rsidRPr="00D1388F">
        <w:rPr>
          <w:kern w:val="0"/>
          <w14:ligatures w14:val="none"/>
        </w:rPr>
        <w:t xml:space="preserve"> av </w:t>
      </w:r>
      <w:r>
        <w:rPr>
          <w:kern w:val="0"/>
          <w14:ligatures w14:val="none"/>
        </w:rPr>
        <w:t xml:space="preserve">vilket resultat </w:t>
      </w:r>
      <w:r w:rsidR="00A046DA">
        <w:rPr>
          <w:kern w:val="0"/>
          <w14:ligatures w14:val="none"/>
        </w:rPr>
        <w:t xml:space="preserve">som </w:t>
      </w:r>
      <w:r>
        <w:rPr>
          <w:kern w:val="0"/>
          <w14:ligatures w14:val="none"/>
        </w:rPr>
        <w:t xml:space="preserve">programmen får för barn och föräldrar. </w:t>
      </w:r>
    </w:p>
    <w:bookmarkEnd w:id="11"/>
    <w:p w14:paraId="56F9E51D" w14:textId="43235CC3" w:rsidR="00D1388F" w:rsidRPr="00D1388F" w:rsidRDefault="00D1388F" w:rsidP="001D5382">
      <w:pPr>
        <w:spacing w:after="240"/>
        <w:ind w:left="720"/>
        <w:rPr>
          <w:kern w:val="0"/>
          <w14:ligatures w14:val="none"/>
        </w:rPr>
      </w:pPr>
    </w:p>
    <w:p w14:paraId="4BD77AC0" w14:textId="77777777" w:rsidR="00D1388F" w:rsidRPr="00D1388F" w:rsidRDefault="00D1388F" w:rsidP="00D1388F">
      <w:pPr>
        <w:spacing w:after="240"/>
        <w:rPr>
          <w:kern w:val="0"/>
          <w14:ligatures w14:val="none"/>
        </w:rPr>
      </w:pPr>
      <w:r w:rsidRPr="00D1388F">
        <w:rPr>
          <w:b/>
          <w:bCs/>
          <w:kern w:val="0"/>
          <w14:ligatures w14:val="none"/>
        </w:rPr>
        <w:t>Indikatorer:</w:t>
      </w:r>
    </w:p>
    <w:p w14:paraId="248D0333" w14:textId="77777777" w:rsidR="00D1388F" w:rsidRPr="00D1388F" w:rsidRDefault="00D1388F" w:rsidP="00D1388F">
      <w:pPr>
        <w:numPr>
          <w:ilvl w:val="0"/>
          <w:numId w:val="20"/>
        </w:numPr>
        <w:spacing w:before="100" w:beforeAutospacing="1" w:after="100" w:afterAutospacing="1"/>
        <w:rPr>
          <w:kern w:val="0"/>
          <w14:ligatures w14:val="none"/>
        </w:rPr>
      </w:pPr>
      <w:r w:rsidRPr="00D1388F">
        <w:rPr>
          <w:kern w:val="0"/>
          <w14:ligatures w14:val="none"/>
        </w:rPr>
        <w:t>Andel kommuner/stadsdelar som erbjuder minst ett manualbaserat föräldrastöd i grupp för barn med bråkigt/normbrytande beteende, per län.</w:t>
      </w:r>
    </w:p>
    <w:p w14:paraId="50C08123" w14:textId="77777777" w:rsidR="00D1388F" w:rsidRPr="00D1388F" w:rsidRDefault="00D1388F" w:rsidP="00D1388F">
      <w:pPr>
        <w:spacing w:after="240"/>
        <w:rPr>
          <w:kern w:val="0"/>
          <w14:ligatures w14:val="none"/>
        </w:rPr>
      </w:pPr>
      <w:r w:rsidRPr="00D1388F">
        <w:rPr>
          <w:b/>
          <w:bCs/>
          <w:kern w:val="0"/>
          <w14:ligatures w14:val="none"/>
        </w:rPr>
        <w:t>Läs mer om riktade föräldrastödsprogram:</w:t>
      </w:r>
    </w:p>
    <w:p w14:paraId="16D79133" w14:textId="4C599B15" w:rsidR="00D3582B" w:rsidRDefault="00000000" w:rsidP="00D1388F">
      <w:pPr>
        <w:numPr>
          <w:ilvl w:val="0"/>
          <w:numId w:val="21"/>
        </w:numPr>
        <w:spacing w:after="240"/>
        <w:rPr>
          <w:kern w:val="0"/>
          <w14:ligatures w14:val="none"/>
        </w:rPr>
      </w:pPr>
      <w:hyperlink r:id="rId52" w:history="1">
        <w:r w:rsidR="00D3582B" w:rsidRPr="007709AA">
          <w:rPr>
            <w:rStyle w:val="Hyperlnk"/>
          </w:rPr>
          <w:t>Karolinska Institutet: Forskning</w:t>
        </w:r>
        <w:r w:rsidR="00A12B7B" w:rsidRPr="007709AA">
          <w:rPr>
            <w:rStyle w:val="Hyperlnk"/>
            <w:kern w:val="0"/>
            <w14:ligatures w14:val="none"/>
          </w:rPr>
          <w:t xml:space="preserve"> på föräldraskapsstödsprogram</w:t>
        </w:r>
      </w:hyperlink>
      <w:r w:rsidR="009612D8">
        <w:rPr>
          <w:kern w:val="0"/>
          <w14:ligatures w14:val="none"/>
        </w:rPr>
        <w:t xml:space="preserve"> </w:t>
      </w:r>
    </w:p>
    <w:p w14:paraId="0426EBBE" w14:textId="4A64CA58" w:rsidR="00D1388F" w:rsidRDefault="00000000" w:rsidP="00D1388F">
      <w:pPr>
        <w:numPr>
          <w:ilvl w:val="0"/>
          <w:numId w:val="21"/>
        </w:numPr>
        <w:spacing w:after="240"/>
        <w:rPr>
          <w:kern w:val="0"/>
          <w14:ligatures w14:val="none"/>
        </w:rPr>
      </w:pPr>
      <w:hyperlink r:id="rId53" w:anchor="query/*" w:tgtFrame="_blank" w:history="1">
        <w:r w:rsidR="009428F1">
          <w:rPr>
            <w:color w:val="2196F3"/>
            <w:kern w:val="0"/>
            <w:u w:val="single"/>
            <w14:ligatures w14:val="none"/>
          </w:rPr>
          <w:t>Mfof: Översikt av program och metoder för föräldraskapsstöd</w:t>
        </w:r>
      </w:hyperlink>
    </w:p>
    <w:p w14:paraId="09DCE4AA" w14:textId="77777777" w:rsidR="00E14584" w:rsidRPr="00D1388F" w:rsidRDefault="00000000" w:rsidP="00E14584">
      <w:pPr>
        <w:numPr>
          <w:ilvl w:val="0"/>
          <w:numId w:val="21"/>
        </w:numPr>
        <w:spacing w:after="240"/>
        <w:rPr>
          <w:kern w:val="0"/>
          <w14:ligatures w14:val="none"/>
        </w:rPr>
      </w:pPr>
      <w:hyperlink r:id="rId54" w:history="1">
        <w:r w:rsidR="00E14584" w:rsidRPr="00E14584">
          <w:rPr>
            <w:rStyle w:val="Hyperlnk"/>
            <w:kern w:val="0"/>
            <w14:ligatures w14:val="none"/>
          </w:rPr>
          <w:t>Socialstyrelsen: Insatser för att motverka fortsatt normbrytande beteende och återfall i brott</w:t>
        </w:r>
      </w:hyperlink>
    </w:p>
    <w:p w14:paraId="6851A78D" w14:textId="75EEFA1B" w:rsidR="005B04D2" w:rsidRPr="005B04D2" w:rsidRDefault="00000000" w:rsidP="005B04D2">
      <w:pPr>
        <w:numPr>
          <w:ilvl w:val="0"/>
          <w:numId w:val="21"/>
        </w:numPr>
        <w:spacing w:after="240"/>
        <w:rPr>
          <w:kern w:val="0"/>
          <w14:ligatures w14:val="none"/>
        </w:rPr>
      </w:pPr>
      <w:hyperlink r:id="rId55" w:history="1">
        <w:r w:rsidR="005B04D2" w:rsidRPr="005B04D2">
          <w:rPr>
            <w:rStyle w:val="Hyperlnk"/>
            <w:kern w:val="0"/>
            <w14:ligatures w14:val="none"/>
          </w:rPr>
          <w:t>Socialstyrelsen: Effekter av föräldrastödsprogram</w:t>
        </w:r>
      </w:hyperlink>
    </w:p>
    <w:p w14:paraId="1C5F974C" w14:textId="0AB8AEE2" w:rsidR="005B04D2" w:rsidRDefault="00000000" w:rsidP="005B04D2">
      <w:pPr>
        <w:numPr>
          <w:ilvl w:val="0"/>
          <w:numId w:val="21"/>
        </w:numPr>
        <w:spacing w:after="240"/>
        <w:rPr>
          <w:kern w:val="0"/>
          <w14:ligatures w14:val="none"/>
        </w:rPr>
      </w:pPr>
      <w:hyperlink r:id="rId56" w:tgtFrame="_blank" w:history="1">
        <w:r w:rsidR="005B04D2">
          <w:rPr>
            <w:color w:val="2196F3"/>
            <w:kern w:val="0"/>
            <w:u w:val="single"/>
            <w14:ligatures w14:val="none"/>
          </w:rPr>
          <w:t>Kunskapsguiden: Exempel på föräldrastöd till utrikesfödda föräldrar</w:t>
        </w:r>
      </w:hyperlink>
    </w:p>
    <w:p w14:paraId="1AEF4F02" w14:textId="77777777" w:rsidR="007709AA" w:rsidRPr="005B04D2" w:rsidRDefault="007709AA" w:rsidP="007709AA">
      <w:pPr>
        <w:spacing w:after="240"/>
        <w:ind w:left="720"/>
        <w:rPr>
          <w:kern w:val="0"/>
          <w14:ligatures w14:val="none"/>
        </w:rPr>
      </w:pPr>
    </w:p>
    <w:p w14:paraId="36C3ECD0" w14:textId="474DE2EE" w:rsidR="00D1388F" w:rsidRPr="001D5382" w:rsidRDefault="00D1388F" w:rsidP="001D5382">
      <w:pPr>
        <w:spacing w:before="100" w:beforeAutospacing="1" w:after="100" w:afterAutospacing="1"/>
        <w:outlineLvl w:val="2"/>
        <w:rPr>
          <w:b/>
          <w:bCs/>
          <w:kern w:val="0"/>
          <w:sz w:val="27"/>
          <w:szCs w:val="27"/>
          <w14:ligatures w14:val="none"/>
        </w:rPr>
      </w:pPr>
      <w:r w:rsidRPr="00D1388F">
        <w:rPr>
          <w:b/>
          <w:bCs/>
          <w:color w:val="848484"/>
          <w:kern w:val="0"/>
          <w:sz w:val="27"/>
          <w:szCs w:val="27"/>
          <w14:ligatures w14:val="none"/>
        </w:rPr>
        <w:t>1.3.8</w:t>
      </w:r>
      <w:r w:rsidRPr="00D1388F">
        <w:rPr>
          <w:b/>
          <w:bCs/>
          <w:kern w:val="0"/>
          <w:sz w:val="27"/>
          <w:szCs w:val="27"/>
          <w14:ligatures w14:val="none"/>
        </w:rPr>
        <w:t> Föräldraföreläsningar</w:t>
      </w:r>
    </w:p>
    <w:p w14:paraId="3C64837E" w14:textId="301BF74A" w:rsidR="009C77F2" w:rsidRPr="00D1388F" w:rsidRDefault="009C77F2" w:rsidP="00D1388F">
      <w:pPr>
        <w:spacing w:after="240"/>
        <w:rPr>
          <w:kern w:val="0"/>
          <w14:ligatures w14:val="none"/>
        </w:rPr>
      </w:pPr>
      <w:r>
        <w:t xml:space="preserve">Föräldraföreläsningar kan ges på olika teman och arenor och är ett verktyg för att nå ut med kunskap och stöd till fler föräldrar. Att erbjuda verksamheter och insatser med låga trösklar är viktigt för att göra stödet mer tillgängligt och även nå målgrupper med lägre samhällstillit. Syftet kan också vara att bidra till ökad kännedom om kommunens övriga föräldraskapsstöd och skapa kontaktytor mellan föräldrar men även mellan föräldrar och samhälle. </w:t>
      </w:r>
    </w:p>
    <w:p w14:paraId="1560B44B" w14:textId="77777777" w:rsidR="00D1388F" w:rsidRPr="00D1388F" w:rsidRDefault="00D1388F" w:rsidP="00D1388F">
      <w:pPr>
        <w:spacing w:after="240"/>
        <w:rPr>
          <w:kern w:val="0"/>
          <w14:ligatures w14:val="none"/>
        </w:rPr>
      </w:pPr>
      <w:r w:rsidRPr="00D1388F">
        <w:rPr>
          <w:b/>
          <w:bCs/>
          <w:kern w:val="0"/>
          <w14:ligatures w14:val="none"/>
        </w:rPr>
        <w:t>Kartläggning</w:t>
      </w:r>
    </w:p>
    <w:p w14:paraId="39F154B9" w14:textId="77777777" w:rsidR="00D1388F" w:rsidRPr="00D1388F" w:rsidRDefault="00D1388F" w:rsidP="00D1388F">
      <w:pPr>
        <w:numPr>
          <w:ilvl w:val="0"/>
          <w:numId w:val="22"/>
        </w:numPr>
        <w:spacing w:after="240"/>
        <w:rPr>
          <w:kern w:val="0"/>
          <w14:ligatures w14:val="none"/>
        </w:rPr>
      </w:pPr>
      <w:r w:rsidRPr="00D1388F">
        <w:rPr>
          <w:kern w:val="0"/>
          <w14:ligatures w14:val="none"/>
        </w:rPr>
        <w:t>Det erbjuds föräldraföreläsningar regelbundet till föräldrar i kommunen.</w:t>
      </w:r>
    </w:p>
    <w:p w14:paraId="7A4C0EE0" w14:textId="77777777" w:rsidR="00D1388F" w:rsidRPr="00D1388F" w:rsidRDefault="00D1388F" w:rsidP="00D1388F">
      <w:pPr>
        <w:numPr>
          <w:ilvl w:val="0"/>
          <w:numId w:val="22"/>
        </w:numPr>
        <w:spacing w:after="240"/>
        <w:rPr>
          <w:kern w:val="0"/>
          <w14:ligatures w14:val="none"/>
        </w:rPr>
      </w:pPr>
      <w:r w:rsidRPr="00D1388F">
        <w:rPr>
          <w:kern w:val="0"/>
          <w14:ligatures w14:val="none"/>
        </w:rPr>
        <w:t>Det finns det mål/strategier för arbetet med föräldraföreläsningar.</w:t>
      </w:r>
    </w:p>
    <w:p w14:paraId="52E3A720" w14:textId="77777777" w:rsidR="00D1388F" w:rsidRPr="00D1388F" w:rsidRDefault="00D1388F" w:rsidP="00D1388F">
      <w:pPr>
        <w:numPr>
          <w:ilvl w:val="0"/>
          <w:numId w:val="22"/>
        </w:numPr>
        <w:spacing w:after="240"/>
        <w:rPr>
          <w:kern w:val="0"/>
          <w14:ligatures w14:val="none"/>
        </w:rPr>
      </w:pPr>
      <w:r w:rsidRPr="00D1388F">
        <w:rPr>
          <w:kern w:val="0"/>
          <w14:ligatures w14:val="none"/>
        </w:rPr>
        <w:t>Det finns långsiktig finansiering av föräldraföreläsningar.</w:t>
      </w:r>
    </w:p>
    <w:p w14:paraId="028F6B4B" w14:textId="77777777" w:rsidR="00D1388F" w:rsidRPr="00D1388F" w:rsidRDefault="00D1388F" w:rsidP="00D1388F">
      <w:pPr>
        <w:numPr>
          <w:ilvl w:val="0"/>
          <w:numId w:val="22"/>
        </w:numPr>
        <w:spacing w:after="240"/>
        <w:rPr>
          <w:kern w:val="0"/>
          <w14:ligatures w14:val="none"/>
        </w:rPr>
      </w:pPr>
      <w:r w:rsidRPr="00D1388F">
        <w:rPr>
          <w:kern w:val="0"/>
          <w14:ligatures w14:val="none"/>
        </w:rPr>
        <w:t>Det finns det en struktur för arbetet (Exempelvis samordnare, kompetensutveckling).</w:t>
      </w:r>
    </w:p>
    <w:p w14:paraId="5313C89A" w14:textId="77777777" w:rsidR="00D1388F" w:rsidRPr="00D1388F" w:rsidRDefault="00D1388F" w:rsidP="00D1388F">
      <w:pPr>
        <w:numPr>
          <w:ilvl w:val="0"/>
          <w:numId w:val="22"/>
        </w:numPr>
        <w:spacing w:after="240"/>
        <w:rPr>
          <w:kern w:val="0"/>
          <w14:ligatures w14:val="none"/>
        </w:rPr>
      </w:pPr>
      <w:r w:rsidRPr="00D1388F">
        <w:rPr>
          <w:kern w:val="0"/>
          <w14:ligatures w14:val="none"/>
        </w:rPr>
        <w:t>Det görs uppföljning av vilka som tar del av föräldraföreläsningarna.</w:t>
      </w:r>
    </w:p>
    <w:p w14:paraId="3903AA2B" w14:textId="77777777" w:rsidR="00D1388F" w:rsidRPr="00D1388F" w:rsidRDefault="00D1388F" w:rsidP="00D1388F">
      <w:pPr>
        <w:spacing w:after="240"/>
        <w:rPr>
          <w:kern w:val="0"/>
          <w14:ligatures w14:val="none"/>
        </w:rPr>
      </w:pPr>
      <w:r w:rsidRPr="00D1388F">
        <w:rPr>
          <w:b/>
          <w:bCs/>
          <w:kern w:val="0"/>
          <w14:ligatures w14:val="none"/>
        </w:rPr>
        <w:t>Indikatorer:</w:t>
      </w:r>
    </w:p>
    <w:p w14:paraId="5CA40584" w14:textId="77777777" w:rsidR="00D1388F" w:rsidRPr="00D1388F" w:rsidRDefault="00D1388F" w:rsidP="00D1388F">
      <w:pPr>
        <w:numPr>
          <w:ilvl w:val="0"/>
          <w:numId w:val="23"/>
        </w:numPr>
        <w:spacing w:before="100" w:beforeAutospacing="1" w:after="100" w:afterAutospacing="1"/>
        <w:rPr>
          <w:kern w:val="0"/>
          <w14:ligatures w14:val="none"/>
        </w:rPr>
      </w:pPr>
      <w:r w:rsidRPr="00D1388F">
        <w:rPr>
          <w:kern w:val="0"/>
          <w14:ligatures w14:val="none"/>
        </w:rPr>
        <w:t>Ej identifierat i dagsläget.</w:t>
      </w:r>
    </w:p>
    <w:p w14:paraId="1B748740" w14:textId="77777777" w:rsidR="00D1388F" w:rsidRPr="00D1388F" w:rsidRDefault="00D1388F" w:rsidP="00D1388F">
      <w:pPr>
        <w:spacing w:after="240"/>
        <w:rPr>
          <w:kern w:val="0"/>
          <w14:ligatures w14:val="none"/>
        </w:rPr>
      </w:pPr>
      <w:r w:rsidRPr="00D1388F">
        <w:rPr>
          <w:b/>
          <w:bCs/>
          <w:kern w:val="0"/>
          <w14:ligatures w14:val="none"/>
        </w:rPr>
        <w:t>Läs mer om föräldraföreläsningar:</w:t>
      </w:r>
    </w:p>
    <w:p w14:paraId="0C911483" w14:textId="77777777" w:rsidR="009C77F2" w:rsidRDefault="00000000" w:rsidP="009C77F2">
      <w:pPr>
        <w:numPr>
          <w:ilvl w:val="0"/>
          <w:numId w:val="24"/>
        </w:numPr>
        <w:spacing w:before="100" w:beforeAutospacing="1" w:after="100" w:afterAutospacing="1"/>
        <w:rPr>
          <w:kern w:val="0"/>
          <w14:ligatures w14:val="none"/>
        </w:rPr>
      </w:pPr>
      <w:hyperlink r:id="rId57" w:tgtFrame="_blank" w:history="1">
        <w:r w:rsidR="00D1388F" w:rsidRPr="00D1388F">
          <w:rPr>
            <w:color w:val="2196F3"/>
            <w:kern w:val="0"/>
            <w:u w:val="single"/>
            <w14:ligatures w14:val="none"/>
          </w:rPr>
          <w:t>Inspirationsföreläsning gör nyblivna föräldrar tryggare</w:t>
        </w:r>
      </w:hyperlink>
    </w:p>
    <w:p w14:paraId="128E796A" w14:textId="77777777" w:rsidR="00D1388F" w:rsidRPr="00D1388F" w:rsidRDefault="00D1388F" w:rsidP="00D1388F">
      <w:pPr>
        <w:spacing w:before="100" w:beforeAutospacing="1" w:after="100" w:afterAutospacing="1"/>
        <w:outlineLvl w:val="2"/>
        <w:rPr>
          <w:b/>
          <w:bCs/>
          <w:kern w:val="0"/>
          <w:sz w:val="27"/>
          <w:szCs w:val="27"/>
          <w14:ligatures w14:val="none"/>
        </w:rPr>
      </w:pPr>
      <w:r w:rsidRPr="00D1388F">
        <w:rPr>
          <w:b/>
          <w:bCs/>
          <w:color w:val="848484"/>
          <w:kern w:val="0"/>
          <w:sz w:val="27"/>
          <w:szCs w:val="27"/>
          <w14:ligatures w14:val="none"/>
        </w:rPr>
        <w:t>1.3.9</w:t>
      </w:r>
      <w:r w:rsidRPr="00D1388F">
        <w:rPr>
          <w:b/>
          <w:bCs/>
          <w:kern w:val="0"/>
          <w:sz w:val="27"/>
          <w:szCs w:val="27"/>
          <w14:ligatures w14:val="none"/>
        </w:rPr>
        <w:t> Familjerådgivning</w:t>
      </w:r>
    </w:p>
    <w:p w14:paraId="7ED498EB" w14:textId="1D3CD435" w:rsidR="00D1388F" w:rsidRPr="00D1388F" w:rsidRDefault="00D1388F" w:rsidP="00D1388F">
      <w:pPr>
        <w:spacing w:after="240"/>
        <w:rPr>
          <w:kern w:val="0"/>
          <w14:ligatures w14:val="none"/>
        </w:rPr>
      </w:pPr>
      <w:r w:rsidRPr="00D1388F">
        <w:rPr>
          <w:kern w:val="0"/>
          <w14:ligatures w14:val="none"/>
        </w:rPr>
        <w:t xml:space="preserve">Familjerådgivningen </w:t>
      </w:r>
      <w:r w:rsidR="009D4DBE" w:rsidRPr="00D1388F">
        <w:rPr>
          <w:kern w:val="0"/>
          <w14:ligatures w14:val="none"/>
        </w:rPr>
        <w:t xml:space="preserve">består </w:t>
      </w:r>
      <w:r w:rsidR="00C3799A">
        <w:rPr>
          <w:kern w:val="0"/>
          <w14:ligatures w14:val="none"/>
        </w:rPr>
        <w:t>av</w:t>
      </w:r>
      <w:r w:rsidR="009D4DBE" w:rsidRPr="00D1388F">
        <w:rPr>
          <w:kern w:val="0"/>
          <w14:ligatures w14:val="none"/>
        </w:rPr>
        <w:t xml:space="preserve"> samtal med syfte att bearbeta samlevnadskonflikter i parförhållanden och familjer.</w:t>
      </w:r>
      <w:r w:rsidRPr="00D1388F">
        <w:rPr>
          <w:kern w:val="0"/>
          <w14:ligatures w14:val="none"/>
        </w:rPr>
        <w:t xml:space="preserve"> På universell nivå kan familjerådgivningen genom sitt utåtriktade uppdrag ge breda folkbildade insatser om relationer och relationsproblem på arenor som exempelvis mödravårdens, barnhälsovårdens och familjecentralens föräldrautbildningar. På selektiv nivå kan familjerådgivning istället rikta insatser mot särskilda grupper som identifierats av kommunen.</w:t>
      </w:r>
    </w:p>
    <w:p w14:paraId="3CFB5F2A" w14:textId="77777777" w:rsidR="00D1388F" w:rsidRPr="00D1388F" w:rsidRDefault="00D1388F" w:rsidP="00D1388F">
      <w:pPr>
        <w:spacing w:after="240"/>
        <w:rPr>
          <w:kern w:val="0"/>
          <w14:ligatures w14:val="none"/>
        </w:rPr>
      </w:pPr>
      <w:r w:rsidRPr="00D1388F">
        <w:rPr>
          <w:b/>
          <w:bCs/>
          <w:kern w:val="0"/>
          <w14:ligatures w14:val="none"/>
        </w:rPr>
        <w:t>Kartläggning</w:t>
      </w:r>
    </w:p>
    <w:p w14:paraId="127EA866" w14:textId="77777777" w:rsidR="00D1388F" w:rsidRPr="00D1388F" w:rsidRDefault="00D1388F" w:rsidP="00D1388F">
      <w:pPr>
        <w:numPr>
          <w:ilvl w:val="0"/>
          <w:numId w:val="25"/>
        </w:numPr>
        <w:spacing w:after="240"/>
        <w:rPr>
          <w:kern w:val="0"/>
          <w14:ligatures w14:val="none"/>
        </w:rPr>
      </w:pPr>
      <w:r w:rsidRPr="00D1388F">
        <w:rPr>
          <w:kern w:val="0"/>
          <w14:ligatures w14:val="none"/>
        </w:rPr>
        <w:t>Kommunen erbjuder familjerådgivning.</w:t>
      </w:r>
    </w:p>
    <w:p w14:paraId="200F183D" w14:textId="1784921B" w:rsidR="00D1388F" w:rsidRPr="00D1388F" w:rsidRDefault="00D1388F" w:rsidP="00D1388F">
      <w:pPr>
        <w:numPr>
          <w:ilvl w:val="0"/>
          <w:numId w:val="25"/>
        </w:numPr>
        <w:spacing w:after="240"/>
        <w:rPr>
          <w:kern w:val="0"/>
          <w14:ligatures w14:val="none"/>
        </w:rPr>
      </w:pPr>
      <w:r w:rsidRPr="00D1388F">
        <w:rPr>
          <w:kern w:val="0"/>
          <w14:ligatures w14:val="none"/>
        </w:rPr>
        <w:t>Det finnsmål/strategier för arbetet med familjerådgivning.</w:t>
      </w:r>
    </w:p>
    <w:p w14:paraId="7E21A510" w14:textId="4BB38A64" w:rsidR="00D1388F" w:rsidRPr="00D1388F" w:rsidRDefault="00D1388F" w:rsidP="00D1388F">
      <w:pPr>
        <w:numPr>
          <w:ilvl w:val="0"/>
          <w:numId w:val="25"/>
        </w:numPr>
        <w:spacing w:after="240"/>
        <w:rPr>
          <w:kern w:val="0"/>
          <w14:ligatures w14:val="none"/>
        </w:rPr>
      </w:pPr>
      <w:r w:rsidRPr="00D1388F">
        <w:rPr>
          <w:kern w:val="0"/>
          <w14:ligatures w14:val="none"/>
        </w:rPr>
        <w:lastRenderedPageBreak/>
        <w:t>Barn ges möjlighet att komma till tals i samband</w:t>
      </w:r>
      <w:r w:rsidR="00E02C9F">
        <w:rPr>
          <w:kern w:val="0"/>
          <w14:ligatures w14:val="none"/>
        </w:rPr>
        <w:t xml:space="preserve"> med</w:t>
      </w:r>
      <w:r w:rsidRPr="00D1388F">
        <w:rPr>
          <w:kern w:val="0"/>
          <w14:ligatures w14:val="none"/>
        </w:rPr>
        <w:t xml:space="preserve"> familjerådgivning.</w:t>
      </w:r>
    </w:p>
    <w:p w14:paraId="3180F796" w14:textId="04BFCED4" w:rsidR="00D1388F" w:rsidRPr="007709AA" w:rsidRDefault="00D1388F" w:rsidP="007709AA">
      <w:pPr>
        <w:numPr>
          <w:ilvl w:val="0"/>
          <w:numId w:val="25"/>
        </w:numPr>
        <w:spacing w:after="240"/>
        <w:rPr>
          <w:kern w:val="0"/>
          <w14:ligatures w14:val="none"/>
        </w:rPr>
      </w:pPr>
      <w:r w:rsidRPr="00D1388F">
        <w:rPr>
          <w:kern w:val="0"/>
          <w14:ligatures w14:val="none"/>
        </w:rPr>
        <w:t>Specifika modeller, metoder, verktyg eller bedömningsinstrument används under samtalen.</w:t>
      </w:r>
    </w:p>
    <w:p w14:paraId="3BA6FBDA" w14:textId="77777777" w:rsidR="00D1388F" w:rsidRDefault="00D1388F" w:rsidP="00D1388F">
      <w:pPr>
        <w:numPr>
          <w:ilvl w:val="0"/>
          <w:numId w:val="25"/>
        </w:numPr>
        <w:spacing w:after="240"/>
        <w:rPr>
          <w:kern w:val="0"/>
          <w14:ligatures w14:val="none"/>
        </w:rPr>
      </w:pPr>
      <w:r w:rsidRPr="00D1388F">
        <w:rPr>
          <w:kern w:val="0"/>
          <w14:ligatures w14:val="none"/>
        </w:rPr>
        <w:t>Det görs uppföljning av vilka som deltar i familjerådgivning.</w:t>
      </w:r>
    </w:p>
    <w:p w14:paraId="73C861B2" w14:textId="6394FCFF" w:rsidR="00C3799A" w:rsidRPr="00C3799A" w:rsidRDefault="00C3799A" w:rsidP="00C3799A">
      <w:pPr>
        <w:numPr>
          <w:ilvl w:val="0"/>
          <w:numId w:val="25"/>
        </w:numPr>
        <w:spacing w:after="240"/>
        <w:rPr>
          <w:kern w:val="0"/>
          <w14:ligatures w14:val="none"/>
        </w:rPr>
      </w:pPr>
      <w:r w:rsidRPr="00D1388F">
        <w:rPr>
          <w:kern w:val="0"/>
          <w14:ligatures w14:val="none"/>
        </w:rPr>
        <w:t>Det görs uppföljning</w:t>
      </w:r>
      <w:r>
        <w:rPr>
          <w:kern w:val="0"/>
          <w14:ligatures w14:val="none"/>
        </w:rPr>
        <w:t>ar</w:t>
      </w:r>
      <w:r w:rsidRPr="00D1388F">
        <w:rPr>
          <w:kern w:val="0"/>
          <w14:ligatures w14:val="none"/>
        </w:rPr>
        <w:t xml:space="preserve"> av </w:t>
      </w:r>
      <w:r>
        <w:rPr>
          <w:kern w:val="0"/>
          <w14:ligatures w14:val="none"/>
        </w:rPr>
        <w:t xml:space="preserve">vilket resultat familjerådgivningen får för barn och föräldrar. </w:t>
      </w:r>
    </w:p>
    <w:p w14:paraId="1018A32E" w14:textId="77777777" w:rsidR="00D1388F" w:rsidRPr="00D1388F" w:rsidRDefault="00D1388F" w:rsidP="00D1388F">
      <w:pPr>
        <w:numPr>
          <w:ilvl w:val="0"/>
          <w:numId w:val="25"/>
        </w:numPr>
        <w:spacing w:after="240"/>
        <w:rPr>
          <w:kern w:val="0"/>
          <w14:ligatures w14:val="none"/>
        </w:rPr>
      </w:pPr>
      <w:commentRangeStart w:id="12"/>
      <w:r w:rsidRPr="00D1388F">
        <w:rPr>
          <w:kern w:val="0"/>
          <w14:ligatures w14:val="none"/>
        </w:rPr>
        <w:t>Samtalsledarna ges möjlighet till kompetensutveckling och vidareutbildning.</w:t>
      </w:r>
      <w:commentRangeEnd w:id="12"/>
      <w:r w:rsidR="00E02C9F">
        <w:rPr>
          <w:rStyle w:val="Kommentarsreferens"/>
        </w:rPr>
        <w:commentReference w:id="12"/>
      </w:r>
    </w:p>
    <w:p w14:paraId="1C38CC0B" w14:textId="77777777" w:rsidR="00D1388F" w:rsidRPr="00D1388F" w:rsidRDefault="00D1388F" w:rsidP="00D1388F">
      <w:pPr>
        <w:spacing w:after="240"/>
        <w:rPr>
          <w:kern w:val="0"/>
          <w14:ligatures w14:val="none"/>
        </w:rPr>
      </w:pPr>
      <w:r w:rsidRPr="00D1388F">
        <w:rPr>
          <w:b/>
          <w:bCs/>
          <w:kern w:val="0"/>
          <w14:ligatures w14:val="none"/>
        </w:rPr>
        <w:t>Lagstiftning:</w:t>
      </w:r>
      <w:r w:rsidRPr="00D1388F">
        <w:rPr>
          <w:kern w:val="0"/>
          <w14:ligatures w14:val="none"/>
        </w:rPr>
        <w:t> </w:t>
      </w:r>
      <w:r w:rsidRPr="00D1388F">
        <w:rPr>
          <w:i/>
          <w:iCs/>
          <w:kern w:val="0"/>
          <w14:ligatures w14:val="none"/>
        </w:rPr>
        <w:t>Socialtjänstlagen 5 kap. 3 §</w:t>
      </w:r>
    </w:p>
    <w:p w14:paraId="49F87B8A" w14:textId="77777777" w:rsidR="00D1388F" w:rsidRPr="00D1388F" w:rsidRDefault="00D1388F" w:rsidP="00D1388F">
      <w:pPr>
        <w:spacing w:after="240"/>
        <w:rPr>
          <w:kern w:val="0"/>
          <w14:ligatures w14:val="none"/>
        </w:rPr>
      </w:pPr>
      <w:r w:rsidRPr="00D1388F">
        <w:rPr>
          <w:kern w:val="0"/>
          <w14:ligatures w14:val="none"/>
        </w:rPr>
        <w:t>Kommunen ska sörja för att familjerådgivning genom kommunens försorg eller annars genom lämplig yrkesmässig rådgivare kan erbjudas dem som begär det.</w:t>
      </w:r>
    </w:p>
    <w:p w14:paraId="5CA84A27" w14:textId="77777777" w:rsidR="00D1388F" w:rsidRPr="00D1388F" w:rsidRDefault="00D1388F" w:rsidP="00D1388F">
      <w:pPr>
        <w:spacing w:after="240"/>
        <w:rPr>
          <w:kern w:val="0"/>
          <w14:ligatures w14:val="none"/>
        </w:rPr>
      </w:pPr>
      <w:r w:rsidRPr="00D1388F">
        <w:rPr>
          <w:kern w:val="0"/>
          <w14:ligatures w14:val="none"/>
        </w:rPr>
        <w:t>Med familjerådgivning avses i denna lag en verksamhet som består i samtal med syfte att bearbeta samlevnadskonflikter i parförhållanden och familjer.</w:t>
      </w:r>
    </w:p>
    <w:p w14:paraId="3F319F06" w14:textId="77777777" w:rsidR="00D1388F" w:rsidRPr="00D1388F" w:rsidRDefault="00D1388F" w:rsidP="00D1388F">
      <w:pPr>
        <w:spacing w:after="240"/>
        <w:rPr>
          <w:kern w:val="0"/>
          <w14:ligatures w14:val="none"/>
        </w:rPr>
      </w:pPr>
      <w:r w:rsidRPr="00D1388F">
        <w:rPr>
          <w:b/>
          <w:bCs/>
          <w:kern w:val="0"/>
          <w14:ligatures w14:val="none"/>
        </w:rPr>
        <w:t>Indikatorer:</w:t>
      </w:r>
    </w:p>
    <w:p w14:paraId="6DAE6F63" w14:textId="77777777" w:rsidR="00D1388F" w:rsidRPr="00D1388F" w:rsidRDefault="00D1388F" w:rsidP="00D1388F">
      <w:pPr>
        <w:spacing w:after="240"/>
        <w:rPr>
          <w:kern w:val="0"/>
          <w14:ligatures w14:val="none"/>
        </w:rPr>
      </w:pPr>
      <w:r w:rsidRPr="00D1388F">
        <w:rPr>
          <w:kern w:val="0"/>
          <w14:ligatures w14:val="none"/>
        </w:rPr>
        <w:t xml:space="preserve">Det </w:t>
      </w:r>
      <w:r w:rsidRPr="004F4041">
        <w:rPr>
          <w:kern w:val="0"/>
          <w14:ligatures w14:val="none"/>
        </w:rPr>
        <w:t>finns flera indikatorer</w:t>
      </w:r>
      <w:r w:rsidRPr="00D1388F">
        <w:rPr>
          <w:kern w:val="0"/>
          <w14:ligatures w14:val="none"/>
        </w:rPr>
        <w:t xml:space="preserve"> på kommunnivå. Läs mer:</w:t>
      </w:r>
    </w:p>
    <w:p w14:paraId="57F40A5F" w14:textId="49EAE7EC" w:rsidR="00D1388F" w:rsidRPr="00D1388F" w:rsidRDefault="00000000" w:rsidP="00D1388F">
      <w:pPr>
        <w:numPr>
          <w:ilvl w:val="0"/>
          <w:numId w:val="26"/>
        </w:numPr>
        <w:spacing w:after="240"/>
        <w:rPr>
          <w:kern w:val="0"/>
          <w14:ligatures w14:val="none"/>
        </w:rPr>
      </w:pPr>
      <w:hyperlink r:id="rId58" w:tgtFrame="_blank" w:history="1">
        <w:r w:rsidR="00412F22">
          <w:rPr>
            <w:color w:val="2196F3"/>
            <w:kern w:val="0"/>
            <w:u w:val="single"/>
            <w14:ligatures w14:val="none"/>
          </w:rPr>
          <w:t>Mfof: Indikatorer familjerådgivning</w:t>
        </w:r>
      </w:hyperlink>
    </w:p>
    <w:p w14:paraId="483EBD72" w14:textId="063F4FDB" w:rsidR="00D1388F" w:rsidRPr="00D1388F" w:rsidRDefault="00000000" w:rsidP="00D1388F">
      <w:pPr>
        <w:numPr>
          <w:ilvl w:val="0"/>
          <w:numId w:val="26"/>
        </w:numPr>
        <w:spacing w:after="240"/>
        <w:rPr>
          <w:kern w:val="0"/>
          <w14:ligatures w14:val="none"/>
        </w:rPr>
      </w:pPr>
      <w:hyperlink r:id="rId59" w:tgtFrame="_blank" w:history="1">
        <w:r w:rsidR="00412F22">
          <w:rPr>
            <w:color w:val="2196F3"/>
            <w:kern w:val="0"/>
            <w:u w:val="single"/>
            <w14:ligatures w14:val="none"/>
          </w:rPr>
          <w:t xml:space="preserve">SCB: Teknisk rapport familjerådgivning </w:t>
        </w:r>
      </w:hyperlink>
    </w:p>
    <w:p w14:paraId="29F69D93" w14:textId="77777777" w:rsidR="00D1388F" w:rsidRPr="00D1388F" w:rsidRDefault="00D1388F" w:rsidP="00D1388F">
      <w:pPr>
        <w:spacing w:after="240"/>
        <w:rPr>
          <w:kern w:val="0"/>
          <w14:ligatures w14:val="none"/>
        </w:rPr>
      </w:pPr>
      <w:r w:rsidRPr="00D1388F">
        <w:rPr>
          <w:b/>
          <w:bCs/>
          <w:kern w:val="0"/>
          <w14:ligatures w14:val="none"/>
        </w:rPr>
        <w:t>Läs mer om familjerådgivning:</w:t>
      </w:r>
    </w:p>
    <w:p w14:paraId="7507DE1A" w14:textId="293D9EBE" w:rsidR="00D1388F" w:rsidRPr="00D1388F" w:rsidRDefault="00000000" w:rsidP="00D1388F">
      <w:pPr>
        <w:numPr>
          <w:ilvl w:val="0"/>
          <w:numId w:val="27"/>
        </w:numPr>
        <w:spacing w:after="240"/>
        <w:rPr>
          <w:kern w:val="0"/>
          <w14:ligatures w14:val="none"/>
        </w:rPr>
      </w:pPr>
      <w:hyperlink r:id="rId60" w:tgtFrame="_blank" w:history="1">
        <w:r w:rsidR="00C3799A">
          <w:rPr>
            <w:color w:val="2196F3"/>
            <w:kern w:val="0"/>
            <w:u w:val="single"/>
            <w14:ligatures w14:val="none"/>
          </w:rPr>
          <w:t>Mfof:</w:t>
        </w:r>
        <w:r w:rsidR="000971CD">
          <w:rPr>
            <w:color w:val="2196F3"/>
            <w:kern w:val="0"/>
            <w:u w:val="single"/>
            <w14:ligatures w14:val="none"/>
          </w:rPr>
          <w:t xml:space="preserve"> </w:t>
        </w:r>
        <w:r w:rsidR="00C3799A">
          <w:rPr>
            <w:color w:val="2196F3"/>
            <w:kern w:val="0"/>
            <w:u w:val="single"/>
            <w14:ligatures w14:val="none"/>
          </w:rPr>
          <w:t>Barnrättsbaserad familjerådgivning</w:t>
        </w:r>
      </w:hyperlink>
    </w:p>
    <w:p w14:paraId="49E07325" w14:textId="255875F8" w:rsidR="00D1388F" w:rsidRPr="007709AA" w:rsidRDefault="00000000" w:rsidP="00D1388F">
      <w:pPr>
        <w:numPr>
          <w:ilvl w:val="0"/>
          <w:numId w:val="27"/>
        </w:numPr>
        <w:spacing w:after="240"/>
        <w:rPr>
          <w:kern w:val="0"/>
          <w14:ligatures w14:val="none"/>
        </w:rPr>
      </w:pPr>
      <w:hyperlink r:id="rId61" w:tgtFrame="_blank" w:history="1">
        <w:r w:rsidR="00D1388F" w:rsidRPr="00D1388F">
          <w:rPr>
            <w:color w:val="2196F3"/>
            <w:kern w:val="0"/>
            <w:u w:val="single"/>
            <w14:ligatures w14:val="none"/>
          </w:rPr>
          <w:t>MFoF:s vägledande material för arbetet med familjerådgivning i Sveriges kommuner</w:t>
        </w:r>
      </w:hyperlink>
    </w:p>
    <w:p w14:paraId="0B811279" w14:textId="77777777" w:rsidR="007709AA" w:rsidRPr="00D1388F" w:rsidRDefault="007709AA" w:rsidP="007709AA">
      <w:pPr>
        <w:spacing w:after="240"/>
        <w:ind w:left="720"/>
        <w:rPr>
          <w:kern w:val="0"/>
          <w14:ligatures w14:val="none"/>
        </w:rPr>
      </w:pPr>
    </w:p>
    <w:p w14:paraId="42AE3B44" w14:textId="77777777" w:rsidR="00D1388F" w:rsidRPr="00D1388F" w:rsidRDefault="00D1388F" w:rsidP="00D1388F">
      <w:pPr>
        <w:spacing w:before="100" w:beforeAutospacing="1" w:after="100" w:afterAutospacing="1"/>
        <w:outlineLvl w:val="2"/>
        <w:rPr>
          <w:b/>
          <w:bCs/>
          <w:kern w:val="0"/>
          <w:sz w:val="27"/>
          <w:szCs w:val="27"/>
          <w14:ligatures w14:val="none"/>
        </w:rPr>
      </w:pPr>
      <w:r w:rsidRPr="00D1388F">
        <w:rPr>
          <w:b/>
          <w:bCs/>
          <w:color w:val="848484"/>
          <w:kern w:val="0"/>
          <w:sz w:val="27"/>
          <w:szCs w:val="27"/>
          <w14:ligatures w14:val="none"/>
        </w:rPr>
        <w:t>1.3.10</w:t>
      </w:r>
      <w:r w:rsidRPr="00D1388F">
        <w:rPr>
          <w:b/>
          <w:bCs/>
          <w:kern w:val="0"/>
          <w:sz w:val="27"/>
          <w:szCs w:val="27"/>
          <w14:ligatures w14:val="none"/>
        </w:rPr>
        <w:t> Samarbetssamtal</w:t>
      </w:r>
    </w:p>
    <w:p w14:paraId="251AF66B" w14:textId="77777777" w:rsidR="007709AA" w:rsidRDefault="005A09FD" w:rsidP="00D1388F">
      <w:pPr>
        <w:spacing w:after="240"/>
        <w:rPr>
          <w:kern w:val="0"/>
          <w14:ligatures w14:val="none"/>
        </w:rPr>
      </w:pPr>
      <w:r>
        <w:rPr>
          <w:kern w:val="0"/>
          <w14:ligatures w14:val="none"/>
        </w:rPr>
        <w:t xml:space="preserve">Samarbetssamtal erbjuds med syftet att få föräldrar att </w:t>
      </w:r>
      <w:r w:rsidRPr="00D1388F">
        <w:rPr>
          <w:kern w:val="0"/>
          <w14:ligatures w14:val="none"/>
        </w:rPr>
        <w:t>nå enighet i frågor som gäller vårdnad, boende och umgänge.</w:t>
      </w:r>
    </w:p>
    <w:p w14:paraId="60013389" w14:textId="062DC63E" w:rsidR="00D1388F" w:rsidRPr="00D1388F" w:rsidRDefault="00D1388F" w:rsidP="00D1388F">
      <w:pPr>
        <w:spacing w:after="240"/>
        <w:rPr>
          <w:kern w:val="0"/>
          <w14:ligatures w14:val="none"/>
        </w:rPr>
      </w:pPr>
      <w:r w:rsidRPr="00D1388F">
        <w:rPr>
          <w:b/>
          <w:bCs/>
          <w:kern w:val="0"/>
          <w14:ligatures w14:val="none"/>
        </w:rPr>
        <w:t>Kartläggning</w:t>
      </w:r>
    </w:p>
    <w:p w14:paraId="29230190" w14:textId="567F804F" w:rsidR="00D1388F" w:rsidRPr="00D1388F" w:rsidRDefault="00D1388F" w:rsidP="00D1388F">
      <w:pPr>
        <w:numPr>
          <w:ilvl w:val="0"/>
          <w:numId w:val="28"/>
        </w:numPr>
        <w:spacing w:after="240"/>
        <w:rPr>
          <w:kern w:val="0"/>
          <w14:ligatures w14:val="none"/>
        </w:rPr>
      </w:pPr>
      <w:r w:rsidRPr="00D1388F">
        <w:rPr>
          <w:kern w:val="0"/>
          <w14:ligatures w14:val="none"/>
        </w:rPr>
        <w:t>Kommunen erbjuder</w:t>
      </w:r>
      <w:r w:rsidR="00C3799A">
        <w:rPr>
          <w:kern w:val="0"/>
          <w14:ligatures w14:val="none"/>
        </w:rPr>
        <w:t xml:space="preserve"> </w:t>
      </w:r>
      <w:r w:rsidRPr="00D1388F">
        <w:rPr>
          <w:kern w:val="0"/>
          <w14:ligatures w14:val="none"/>
        </w:rPr>
        <w:t>samarbetssamtal.</w:t>
      </w:r>
    </w:p>
    <w:p w14:paraId="3EFFAF47" w14:textId="77777777" w:rsidR="00D1388F" w:rsidRPr="00D1388F" w:rsidRDefault="00D1388F" w:rsidP="00D1388F">
      <w:pPr>
        <w:numPr>
          <w:ilvl w:val="0"/>
          <w:numId w:val="28"/>
        </w:numPr>
        <w:spacing w:after="240"/>
        <w:rPr>
          <w:kern w:val="0"/>
          <w14:ligatures w14:val="none"/>
        </w:rPr>
      </w:pPr>
      <w:r w:rsidRPr="00D1388F">
        <w:rPr>
          <w:kern w:val="0"/>
          <w14:ligatures w14:val="none"/>
        </w:rPr>
        <w:t>Det finn mål/strategier för arbetet med samarbetssamtal.</w:t>
      </w:r>
    </w:p>
    <w:p w14:paraId="71F418F2" w14:textId="77777777" w:rsidR="00D1388F" w:rsidRPr="00D1388F" w:rsidRDefault="00D1388F" w:rsidP="00D1388F">
      <w:pPr>
        <w:numPr>
          <w:ilvl w:val="0"/>
          <w:numId w:val="28"/>
        </w:numPr>
        <w:spacing w:after="240"/>
        <w:rPr>
          <w:kern w:val="0"/>
          <w14:ligatures w14:val="none"/>
        </w:rPr>
      </w:pPr>
      <w:r w:rsidRPr="00D1388F">
        <w:rPr>
          <w:kern w:val="0"/>
          <w14:ligatures w14:val="none"/>
        </w:rPr>
        <w:t>Barn ges möjlighet att komma till tals i samband samarbetssamtalen.</w:t>
      </w:r>
    </w:p>
    <w:p w14:paraId="3C6DFA2B" w14:textId="77777777" w:rsidR="00D1388F" w:rsidRPr="00D1388F" w:rsidRDefault="00D1388F" w:rsidP="00D1388F">
      <w:pPr>
        <w:numPr>
          <w:ilvl w:val="0"/>
          <w:numId w:val="28"/>
        </w:numPr>
        <w:spacing w:after="240"/>
        <w:rPr>
          <w:kern w:val="0"/>
          <w14:ligatures w14:val="none"/>
        </w:rPr>
      </w:pPr>
      <w:r w:rsidRPr="00D1388F">
        <w:rPr>
          <w:kern w:val="0"/>
          <w14:ligatures w14:val="none"/>
        </w:rPr>
        <w:t>Specifika modeller, metoder, verktyg eller bedömningsinstrument används under samtalen.</w:t>
      </w:r>
    </w:p>
    <w:p w14:paraId="788FC524" w14:textId="6E36E26E" w:rsidR="00D1388F" w:rsidRPr="001D5382" w:rsidRDefault="00D1388F" w:rsidP="001D5382">
      <w:pPr>
        <w:numPr>
          <w:ilvl w:val="0"/>
          <w:numId w:val="28"/>
        </w:numPr>
        <w:spacing w:after="240"/>
        <w:rPr>
          <w:kern w:val="0"/>
          <w14:ligatures w14:val="none"/>
        </w:rPr>
      </w:pPr>
      <w:commentRangeStart w:id="13"/>
      <w:r w:rsidRPr="00D1388F">
        <w:rPr>
          <w:kern w:val="0"/>
          <w14:ligatures w14:val="none"/>
        </w:rPr>
        <w:t>Samtalsledarna ges möjlighet till kompetensutveckling och vidareutbildning.</w:t>
      </w:r>
      <w:commentRangeEnd w:id="13"/>
      <w:r w:rsidR="00F93B4F">
        <w:rPr>
          <w:rStyle w:val="Kommentarsreferens"/>
        </w:rPr>
        <w:commentReference w:id="13"/>
      </w:r>
    </w:p>
    <w:p w14:paraId="3E8ADCCE" w14:textId="77777777" w:rsidR="00D1388F" w:rsidRDefault="00D1388F" w:rsidP="00D1388F">
      <w:pPr>
        <w:numPr>
          <w:ilvl w:val="0"/>
          <w:numId w:val="28"/>
        </w:numPr>
        <w:spacing w:after="240"/>
        <w:rPr>
          <w:kern w:val="0"/>
          <w14:ligatures w14:val="none"/>
        </w:rPr>
      </w:pPr>
      <w:r w:rsidRPr="00D1388F">
        <w:rPr>
          <w:kern w:val="0"/>
          <w14:ligatures w14:val="none"/>
        </w:rPr>
        <w:lastRenderedPageBreak/>
        <w:t>Det görs uppföljning av vilka som deltar i samarbetssamtal.</w:t>
      </w:r>
    </w:p>
    <w:p w14:paraId="11932A13" w14:textId="6EB572D2" w:rsidR="00107AEC" w:rsidRPr="00107AEC" w:rsidRDefault="00107AEC" w:rsidP="00107AEC">
      <w:pPr>
        <w:numPr>
          <w:ilvl w:val="0"/>
          <w:numId w:val="28"/>
        </w:numPr>
        <w:spacing w:after="240"/>
        <w:rPr>
          <w:kern w:val="0"/>
          <w14:ligatures w14:val="none"/>
        </w:rPr>
      </w:pPr>
      <w:r w:rsidRPr="00D1388F">
        <w:rPr>
          <w:kern w:val="0"/>
          <w14:ligatures w14:val="none"/>
        </w:rPr>
        <w:t>Det görs uppföljning</w:t>
      </w:r>
      <w:r>
        <w:rPr>
          <w:kern w:val="0"/>
          <w14:ligatures w14:val="none"/>
        </w:rPr>
        <w:t>ar</w:t>
      </w:r>
      <w:r w:rsidRPr="00D1388F">
        <w:rPr>
          <w:kern w:val="0"/>
          <w14:ligatures w14:val="none"/>
        </w:rPr>
        <w:t xml:space="preserve"> av </w:t>
      </w:r>
      <w:r>
        <w:rPr>
          <w:kern w:val="0"/>
          <w14:ligatures w14:val="none"/>
        </w:rPr>
        <w:t xml:space="preserve">vilket resultat </w:t>
      </w:r>
      <w:r w:rsidR="00805C3D">
        <w:rPr>
          <w:kern w:val="0"/>
          <w14:ligatures w14:val="none"/>
        </w:rPr>
        <w:t>samarbetssamtalen</w:t>
      </w:r>
      <w:r>
        <w:rPr>
          <w:kern w:val="0"/>
          <w14:ligatures w14:val="none"/>
        </w:rPr>
        <w:t xml:space="preserve"> får för barn och föräldrar. </w:t>
      </w:r>
    </w:p>
    <w:p w14:paraId="7045A5DF" w14:textId="77777777" w:rsidR="00D1388F" w:rsidRPr="00D1388F" w:rsidRDefault="00D1388F" w:rsidP="00D1388F">
      <w:pPr>
        <w:spacing w:after="240"/>
        <w:rPr>
          <w:kern w:val="0"/>
          <w14:ligatures w14:val="none"/>
        </w:rPr>
      </w:pPr>
      <w:r w:rsidRPr="00D1388F">
        <w:rPr>
          <w:b/>
          <w:bCs/>
          <w:kern w:val="0"/>
          <w14:ligatures w14:val="none"/>
        </w:rPr>
        <w:t>Lagstiftning:</w:t>
      </w:r>
    </w:p>
    <w:p w14:paraId="3AF95073" w14:textId="0D785243" w:rsidR="00D1388F" w:rsidRPr="00D1388F" w:rsidRDefault="00D1388F" w:rsidP="00D1388F">
      <w:pPr>
        <w:spacing w:after="240"/>
        <w:rPr>
          <w:kern w:val="0"/>
          <w14:ligatures w14:val="none"/>
        </w:rPr>
      </w:pPr>
      <w:r w:rsidRPr="00D1388F">
        <w:rPr>
          <w:kern w:val="0"/>
          <w14:ligatures w14:val="none"/>
        </w:rPr>
        <w:t>Enligt socialtjänstlagen (2001:453), (5 kap. 3 §), ska kommunen sörja för att föräldrar kan erbjudas samtal under sakkunnig ledning i syfte att nå enighet i frågor som gäller vårdnad, boende och umgänge (samarbetssamtal). I föräldrabalken infördes samtidigt en möjlighet för rätten att besluta om samarbetssamtal när en process om vårdnad och umgänge inletts.</w:t>
      </w:r>
    </w:p>
    <w:p w14:paraId="0990301C" w14:textId="77777777" w:rsidR="00D1388F" w:rsidRPr="00D1388F" w:rsidRDefault="00D1388F" w:rsidP="00D1388F">
      <w:pPr>
        <w:spacing w:after="240"/>
        <w:rPr>
          <w:kern w:val="0"/>
          <w14:ligatures w14:val="none"/>
        </w:rPr>
      </w:pPr>
      <w:r w:rsidRPr="00D1388F">
        <w:rPr>
          <w:b/>
          <w:bCs/>
          <w:kern w:val="0"/>
          <w14:ligatures w14:val="none"/>
        </w:rPr>
        <w:t>Indikatorer:</w:t>
      </w:r>
    </w:p>
    <w:p w14:paraId="7B925DF6" w14:textId="54B77DA2" w:rsidR="00D1388F" w:rsidRPr="00D1388F" w:rsidRDefault="00D1388F" w:rsidP="00897F0F">
      <w:pPr>
        <w:tabs>
          <w:tab w:val="left" w:pos="5970"/>
        </w:tabs>
        <w:spacing w:after="240"/>
        <w:rPr>
          <w:kern w:val="0"/>
          <w14:ligatures w14:val="none"/>
        </w:rPr>
      </w:pPr>
      <w:r w:rsidRPr="00D1388F">
        <w:rPr>
          <w:kern w:val="0"/>
          <w14:ligatures w14:val="none"/>
        </w:rPr>
        <w:t>Det finns flera indikatorer på kommunnivå. Läs mer:</w:t>
      </w:r>
      <w:r w:rsidR="0093551F">
        <w:rPr>
          <w:kern w:val="0"/>
          <w14:ligatures w14:val="none"/>
        </w:rPr>
        <w:tab/>
      </w:r>
    </w:p>
    <w:p w14:paraId="392BA49F" w14:textId="755CCF06" w:rsidR="00D1388F" w:rsidRPr="00D1388F" w:rsidRDefault="00000000" w:rsidP="00D1388F">
      <w:pPr>
        <w:numPr>
          <w:ilvl w:val="0"/>
          <w:numId w:val="29"/>
        </w:numPr>
        <w:spacing w:after="240"/>
        <w:rPr>
          <w:kern w:val="0"/>
          <w14:ligatures w14:val="none"/>
        </w:rPr>
      </w:pPr>
      <w:hyperlink r:id="rId62" w:tgtFrame="_blank" w:history="1">
        <w:r w:rsidR="007709AA">
          <w:rPr>
            <w:color w:val="2196F3"/>
            <w:kern w:val="0"/>
            <w:u w:val="single"/>
            <w14:ligatures w14:val="none"/>
          </w:rPr>
          <w:t>Mfof: Officiell statistik för Familjerätt</w:t>
        </w:r>
      </w:hyperlink>
    </w:p>
    <w:p w14:paraId="5A574426" w14:textId="102EABD5" w:rsidR="00D1388F" w:rsidRPr="00D1388F" w:rsidRDefault="00000000" w:rsidP="00D1388F">
      <w:pPr>
        <w:numPr>
          <w:ilvl w:val="0"/>
          <w:numId w:val="29"/>
        </w:numPr>
        <w:spacing w:after="240"/>
        <w:rPr>
          <w:kern w:val="0"/>
          <w14:ligatures w14:val="none"/>
        </w:rPr>
      </w:pPr>
      <w:hyperlink r:id="rId63" w:tgtFrame="_blank" w:history="1">
        <w:r w:rsidR="007709AA">
          <w:rPr>
            <w:color w:val="2196F3"/>
            <w:kern w:val="0"/>
            <w:u w:val="single"/>
            <w14:ligatures w14:val="none"/>
          </w:rPr>
          <w:t>SCB: Familjerätt Teknisk rapport - En beskrivning av genomförande och metoder</w:t>
        </w:r>
      </w:hyperlink>
    </w:p>
    <w:p w14:paraId="60DE3E38" w14:textId="77777777" w:rsidR="00D1388F" w:rsidRPr="00D1388F" w:rsidRDefault="00D1388F" w:rsidP="00D1388F">
      <w:pPr>
        <w:spacing w:after="240"/>
        <w:rPr>
          <w:kern w:val="0"/>
          <w14:ligatures w14:val="none"/>
        </w:rPr>
      </w:pPr>
      <w:r w:rsidRPr="00D1388F">
        <w:rPr>
          <w:b/>
          <w:bCs/>
          <w:kern w:val="0"/>
          <w14:ligatures w14:val="none"/>
        </w:rPr>
        <w:t>Läs mer om samarbetssamtal:</w:t>
      </w:r>
    </w:p>
    <w:p w14:paraId="0CA0BD80" w14:textId="308B1E9E" w:rsidR="00612B78" w:rsidRPr="00D1388F" w:rsidRDefault="00000000" w:rsidP="00612B78">
      <w:pPr>
        <w:numPr>
          <w:ilvl w:val="0"/>
          <w:numId w:val="30"/>
        </w:numPr>
        <w:spacing w:after="240"/>
        <w:rPr>
          <w:kern w:val="0"/>
          <w14:ligatures w14:val="none"/>
        </w:rPr>
      </w:pPr>
      <w:hyperlink r:id="rId64" w:tgtFrame="_blank" w:history="1">
        <w:r w:rsidR="007709AA">
          <w:rPr>
            <w:color w:val="2196F3"/>
            <w:kern w:val="0"/>
            <w:u w:val="single"/>
            <w14:ligatures w14:val="none"/>
          </w:rPr>
          <w:t>Socialstyrelsen: Interventioner för att förebygga och hantera föräldrars konflikter och tvister kring vårdnad, boende och umgänge</w:t>
        </w:r>
      </w:hyperlink>
    </w:p>
    <w:p w14:paraId="4905D112" w14:textId="7E047EEC" w:rsidR="00D1388F" w:rsidRPr="00D1388F" w:rsidRDefault="00000000" w:rsidP="00D1388F">
      <w:pPr>
        <w:numPr>
          <w:ilvl w:val="0"/>
          <w:numId w:val="30"/>
        </w:numPr>
        <w:spacing w:after="240"/>
        <w:rPr>
          <w:kern w:val="0"/>
          <w14:ligatures w14:val="none"/>
        </w:rPr>
      </w:pPr>
      <w:hyperlink r:id="rId65" w:tgtFrame="_blank" w:history="1">
        <w:r w:rsidR="007709AA">
          <w:rPr>
            <w:color w:val="2196F3"/>
            <w:kern w:val="0"/>
            <w:u w:val="single"/>
            <w14:ligatures w14:val="none"/>
          </w:rPr>
          <w:t>Mfof: Vad är samarbetssamtal?</w:t>
        </w:r>
      </w:hyperlink>
    </w:p>
    <w:p w14:paraId="7F327A80" w14:textId="49088FB3" w:rsidR="00D1388F" w:rsidRPr="00897F0F" w:rsidRDefault="00000000" w:rsidP="00D1388F">
      <w:pPr>
        <w:numPr>
          <w:ilvl w:val="0"/>
          <w:numId w:val="30"/>
        </w:numPr>
        <w:spacing w:after="240"/>
        <w:rPr>
          <w:kern w:val="0"/>
          <w14:ligatures w14:val="none"/>
        </w:rPr>
      </w:pPr>
      <w:hyperlink r:id="rId66" w:tgtFrame="_blank" w:history="1">
        <w:r w:rsidR="009703EC">
          <w:rPr>
            <w:color w:val="2196F3"/>
            <w:kern w:val="0"/>
            <w:u w:val="single"/>
            <w14:ligatures w14:val="none"/>
          </w:rPr>
          <w:t>Mfof/SBU: Forskning om samarbetssamtal och medling</w:t>
        </w:r>
      </w:hyperlink>
    </w:p>
    <w:p w14:paraId="09FCAA7F" w14:textId="77777777" w:rsidR="00B416A0" w:rsidRDefault="00B416A0" w:rsidP="00612B78">
      <w:pPr>
        <w:spacing w:after="240"/>
        <w:rPr>
          <w:color w:val="2196F3"/>
          <w:kern w:val="0"/>
          <w:u w:val="single"/>
          <w14:ligatures w14:val="none"/>
        </w:rPr>
      </w:pPr>
    </w:p>
    <w:p w14:paraId="028E38E9" w14:textId="77777777" w:rsidR="00B416A0" w:rsidRDefault="00B416A0" w:rsidP="00612B78">
      <w:pPr>
        <w:spacing w:after="240"/>
        <w:rPr>
          <w:color w:val="2196F3"/>
          <w:kern w:val="0"/>
          <w:u w:val="single"/>
          <w14:ligatures w14:val="none"/>
        </w:rPr>
      </w:pPr>
    </w:p>
    <w:p w14:paraId="6A8B24E2" w14:textId="77777777" w:rsidR="00B416A0" w:rsidRDefault="00B416A0" w:rsidP="00612B78">
      <w:pPr>
        <w:spacing w:after="240"/>
        <w:rPr>
          <w:color w:val="2196F3"/>
          <w:kern w:val="0"/>
          <w:u w:val="single"/>
          <w14:ligatures w14:val="none"/>
        </w:rPr>
      </w:pPr>
    </w:p>
    <w:p w14:paraId="6737E937" w14:textId="77777777" w:rsidR="00B416A0" w:rsidRDefault="00B416A0" w:rsidP="00612B78">
      <w:pPr>
        <w:spacing w:after="240"/>
        <w:rPr>
          <w:color w:val="2196F3"/>
          <w:kern w:val="0"/>
          <w:u w:val="single"/>
          <w14:ligatures w14:val="none"/>
        </w:rPr>
      </w:pPr>
    </w:p>
    <w:p w14:paraId="1E2F1546" w14:textId="77777777" w:rsidR="00F07CFA" w:rsidRDefault="00F07CFA"/>
    <w:sectPr w:rsidR="00F07CF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önn Rhodin Kajsa" w:date="2024-04-30T09:16:00Z" w:initials="LRK">
    <w:p w14:paraId="23EE2903" w14:textId="77777777" w:rsidR="004A5F42" w:rsidRDefault="004A5F42" w:rsidP="00784CD2">
      <w:pPr>
        <w:pStyle w:val="Kommentarer"/>
      </w:pPr>
      <w:r>
        <w:rPr>
          <w:rStyle w:val="Kommentarsreferens"/>
        </w:rPr>
        <w:annotationRef/>
      </w:r>
      <w:r>
        <w:t>Infoga översiktsbild när den är klar här</w:t>
      </w:r>
    </w:p>
  </w:comment>
  <w:comment w:id="3" w:author="Lönn Rhodin Kajsa" w:date="2024-04-23T11:13:00Z" w:initials="LRK">
    <w:p w14:paraId="079AC432" w14:textId="3EDC822F" w:rsidR="00246F76" w:rsidRDefault="00246F76" w:rsidP="00246F76">
      <w:pPr>
        <w:pStyle w:val="Kommentarer"/>
      </w:pPr>
      <w:r>
        <w:rPr>
          <w:rStyle w:val="Kommentarsreferens"/>
        </w:rPr>
        <w:annotationRef/>
      </w:r>
      <w:r>
        <w:t>Uppdatera frågorna i denna efter revideringarna nedan.</w:t>
      </w:r>
    </w:p>
  </w:comment>
  <w:comment w:id="4" w:author="Lönn Rhodin Kajsa" w:date="2024-04-25T10:23:00Z" w:initials="LRK">
    <w:p w14:paraId="5E2F6EED" w14:textId="77777777" w:rsidR="00A41ACB" w:rsidRDefault="00A41ACB" w:rsidP="00357765">
      <w:pPr>
        <w:pStyle w:val="Kommentarer"/>
      </w:pPr>
      <w:r>
        <w:rPr>
          <w:rStyle w:val="Kommentarsreferens"/>
        </w:rPr>
        <w:annotationRef/>
      </w:r>
      <w:r>
        <w:t>Lägg till dessa frågor under alla rubriker/verksamheter</w:t>
      </w:r>
    </w:p>
  </w:comment>
  <w:comment w:id="6" w:author="Lönn Rhodin Kajsa" w:date="2024-04-26T13:19:00Z" w:initials="LRK">
    <w:p w14:paraId="64721995" w14:textId="77777777" w:rsidR="002B56DF" w:rsidRDefault="002B56DF" w:rsidP="007C244C">
      <w:pPr>
        <w:pStyle w:val="Kommentarer"/>
      </w:pPr>
      <w:r>
        <w:rPr>
          <w:rStyle w:val="Kommentarsreferens"/>
        </w:rPr>
        <w:annotationRef/>
      </w:r>
      <w:r>
        <w:t>Lägg in detta i excelfilen</w:t>
      </w:r>
    </w:p>
  </w:comment>
  <w:comment w:id="7" w:author="Lönn Rhodin Kajsa" w:date="2024-04-25T10:21:00Z" w:initials="LRK">
    <w:p w14:paraId="42DE34B5" w14:textId="160C04B5" w:rsidR="008F5AB3" w:rsidRDefault="008F5AB3" w:rsidP="008F5AB3">
      <w:pPr>
        <w:pStyle w:val="Kommentarer"/>
      </w:pPr>
      <w:r>
        <w:rPr>
          <w:rStyle w:val="Kommentarsreferens"/>
        </w:rPr>
        <w:annotationRef/>
      </w:r>
      <w:r>
        <w:t>Länka till denna: https://www.socialstyrelsen.se/globalassets/sharepoint-dokument/artikelkatalog/kunskapsstod/2022-12-8287.pdf</w:t>
      </w:r>
    </w:p>
  </w:comment>
  <w:comment w:id="8" w:author="Lönn Rhodin Kajsa" w:date="2024-04-04T15:23:00Z" w:initials="LRK">
    <w:p w14:paraId="63E1C810" w14:textId="77777777" w:rsidR="001D5382" w:rsidRDefault="002C7BDF" w:rsidP="00CA7C0E">
      <w:pPr>
        <w:pStyle w:val="Kommentarer"/>
      </w:pPr>
      <w:r>
        <w:rPr>
          <w:rStyle w:val="Kommentarsreferens"/>
        </w:rPr>
        <w:annotationRef/>
      </w:r>
      <w:r w:rsidR="001D5382">
        <w:t>Till fördjupande frågor</w:t>
      </w:r>
    </w:p>
  </w:comment>
  <w:comment w:id="9" w:author="Lönn Rhodin Kajsa" w:date="2024-04-26T10:45:00Z" w:initials="LRK">
    <w:p w14:paraId="50C707C9" w14:textId="07474F2E" w:rsidR="00A12B7B" w:rsidRDefault="00A12B7B" w:rsidP="00B46638">
      <w:pPr>
        <w:pStyle w:val="Kommentarer"/>
      </w:pPr>
      <w:r>
        <w:rPr>
          <w:rStyle w:val="Kommentarsreferens"/>
        </w:rPr>
        <w:annotationRef/>
      </w:r>
      <w:r>
        <w:t>Formulera om så det stämmer exakt med tidigare formuleringar under andra insatser</w:t>
      </w:r>
    </w:p>
  </w:comment>
  <w:comment w:id="10" w:author="Lönn Rhodin Kajsa" w:date="2024-04-04T15:25:00Z" w:initials="LRK">
    <w:p w14:paraId="08B74F0F" w14:textId="77777777" w:rsidR="002C7BDF" w:rsidRDefault="002C7BDF" w:rsidP="009133F7">
      <w:pPr>
        <w:pStyle w:val="Kommentarer"/>
      </w:pPr>
      <w:r>
        <w:rPr>
          <w:rStyle w:val="Kommentarsreferens"/>
        </w:rPr>
        <w:annotationRef/>
      </w:r>
      <w:r>
        <w:t>Till fördjupningsfrågorna</w:t>
      </w:r>
    </w:p>
  </w:comment>
  <w:comment w:id="12" w:author="Lönn Rhodin Kajsa" w:date="2024-04-05T14:42:00Z" w:initials="LRK">
    <w:p w14:paraId="538D49F7" w14:textId="49C9D39F" w:rsidR="00E02C9F" w:rsidRDefault="00E02C9F" w:rsidP="00702A34">
      <w:pPr>
        <w:pStyle w:val="Kommentarer"/>
      </w:pPr>
      <w:r>
        <w:rPr>
          <w:rStyle w:val="Kommentarsreferens"/>
        </w:rPr>
        <w:annotationRef/>
      </w:r>
      <w:r>
        <w:t>Till fördjupande frågor</w:t>
      </w:r>
    </w:p>
  </w:comment>
  <w:comment w:id="13" w:author="Lönn Rhodin Kajsa" w:date="2024-04-07T16:07:00Z" w:initials="LRK">
    <w:p w14:paraId="72E9E7B3" w14:textId="77777777" w:rsidR="00F93B4F" w:rsidRDefault="00F93B4F" w:rsidP="0087072D">
      <w:pPr>
        <w:pStyle w:val="Kommentarer"/>
      </w:pPr>
      <w:r>
        <w:rPr>
          <w:rStyle w:val="Kommentarsreferens"/>
        </w:rPr>
        <w:annotationRef/>
      </w:r>
      <w:r>
        <w:t>Till fördjupande fårgor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EE2903" w15:done="0"/>
  <w15:commentEx w15:paraId="079AC432" w15:done="0"/>
  <w15:commentEx w15:paraId="5E2F6EED" w15:done="0"/>
  <w15:commentEx w15:paraId="64721995" w15:done="0"/>
  <w15:commentEx w15:paraId="42DE34B5" w15:done="0"/>
  <w15:commentEx w15:paraId="63E1C810" w15:done="0"/>
  <w15:commentEx w15:paraId="50C707C9" w15:done="0"/>
  <w15:commentEx w15:paraId="08B74F0F" w15:done="0"/>
  <w15:commentEx w15:paraId="538D49F7" w15:done="0"/>
  <w15:commentEx w15:paraId="72E9E7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DB357F" w16cex:dateUtc="2024-04-30T07:16:00Z"/>
  <w16cex:commentExtensible w16cex:durableId="29D60099" w16cex:dateUtc="2024-04-23T09:13:00Z"/>
  <w16cex:commentExtensible w16cex:durableId="29D4ADB0" w16cex:dateUtc="2024-04-25T08:23:00Z"/>
  <w16cex:commentExtensible w16cex:durableId="29D62874" w16cex:dateUtc="2024-04-26T11:19:00Z"/>
  <w16cex:commentExtensible w16cex:durableId="29D4AD46" w16cex:dateUtc="2024-04-25T08:21:00Z"/>
  <w16cex:commentExtensible w16cex:durableId="29B94484" w16cex:dateUtc="2024-04-04T13:23:00Z"/>
  <w16cex:commentExtensible w16cex:durableId="29D60434" w16cex:dateUtc="2024-04-26T08:45:00Z"/>
  <w16cex:commentExtensible w16cex:durableId="29B944D1" w16cex:dateUtc="2024-04-04T13:25:00Z"/>
  <w16cex:commentExtensible w16cex:durableId="29BA8C52" w16cex:dateUtc="2024-04-05T12:42:00Z"/>
  <w16cex:commentExtensible w16cex:durableId="29BD4343" w16cex:dateUtc="2024-04-07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EE2903" w16cid:durableId="29DB357F"/>
  <w16cid:commentId w16cid:paraId="079AC432" w16cid:durableId="29D60099"/>
  <w16cid:commentId w16cid:paraId="5E2F6EED" w16cid:durableId="29D4ADB0"/>
  <w16cid:commentId w16cid:paraId="64721995" w16cid:durableId="29D62874"/>
  <w16cid:commentId w16cid:paraId="42DE34B5" w16cid:durableId="29D4AD46"/>
  <w16cid:commentId w16cid:paraId="63E1C810" w16cid:durableId="29B94484"/>
  <w16cid:commentId w16cid:paraId="50C707C9" w16cid:durableId="29D60434"/>
  <w16cid:commentId w16cid:paraId="08B74F0F" w16cid:durableId="29B944D1"/>
  <w16cid:commentId w16cid:paraId="538D49F7" w16cid:durableId="29BA8C52"/>
  <w16cid:commentId w16cid:paraId="72E9E7B3" w16cid:durableId="29BD43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tkinson">
    <w:altName w:val="Cambria"/>
    <w:panose1 w:val="020B0604020202020204"/>
    <w:charset w:val="00"/>
    <w:family w:val="roman"/>
    <w:notTrueType/>
    <w:pitch w:val="default"/>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801"/>
    <w:multiLevelType w:val="multilevel"/>
    <w:tmpl w:val="6BCC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57115"/>
    <w:multiLevelType w:val="multilevel"/>
    <w:tmpl w:val="03DEA2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1490BB3"/>
    <w:multiLevelType w:val="multilevel"/>
    <w:tmpl w:val="1108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70CC7"/>
    <w:multiLevelType w:val="multilevel"/>
    <w:tmpl w:val="A9B2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B754A"/>
    <w:multiLevelType w:val="multilevel"/>
    <w:tmpl w:val="D3C2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11730"/>
    <w:multiLevelType w:val="multilevel"/>
    <w:tmpl w:val="A298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A3BCA"/>
    <w:multiLevelType w:val="multilevel"/>
    <w:tmpl w:val="0BC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2756E"/>
    <w:multiLevelType w:val="multilevel"/>
    <w:tmpl w:val="8CA4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F3F14"/>
    <w:multiLevelType w:val="multilevel"/>
    <w:tmpl w:val="4B64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8018E"/>
    <w:multiLevelType w:val="multilevel"/>
    <w:tmpl w:val="A050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C641D"/>
    <w:multiLevelType w:val="multilevel"/>
    <w:tmpl w:val="0BF2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41D23"/>
    <w:multiLevelType w:val="multilevel"/>
    <w:tmpl w:val="119C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949AE"/>
    <w:multiLevelType w:val="multilevel"/>
    <w:tmpl w:val="B5A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E09AC"/>
    <w:multiLevelType w:val="multilevel"/>
    <w:tmpl w:val="94D4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7D19D0"/>
    <w:multiLevelType w:val="multilevel"/>
    <w:tmpl w:val="E20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601890"/>
    <w:multiLevelType w:val="multilevel"/>
    <w:tmpl w:val="DE24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753DF9"/>
    <w:multiLevelType w:val="multilevel"/>
    <w:tmpl w:val="8D10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42E51"/>
    <w:multiLevelType w:val="hybridMultilevel"/>
    <w:tmpl w:val="3634CD96"/>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54F2584"/>
    <w:multiLevelType w:val="multilevel"/>
    <w:tmpl w:val="F310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F92A38"/>
    <w:multiLevelType w:val="multilevel"/>
    <w:tmpl w:val="CD7A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8A565F"/>
    <w:multiLevelType w:val="multilevel"/>
    <w:tmpl w:val="A282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A73291"/>
    <w:multiLevelType w:val="multilevel"/>
    <w:tmpl w:val="5A54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C35D00"/>
    <w:multiLevelType w:val="multilevel"/>
    <w:tmpl w:val="416A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E04D30"/>
    <w:multiLevelType w:val="multilevel"/>
    <w:tmpl w:val="011A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915296"/>
    <w:multiLevelType w:val="multilevel"/>
    <w:tmpl w:val="019E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DA3835"/>
    <w:multiLevelType w:val="multilevel"/>
    <w:tmpl w:val="FDBE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A62B6D"/>
    <w:multiLevelType w:val="multilevel"/>
    <w:tmpl w:val="8316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CC3500"/>
    <w:multiLevelType w:val="multilevel"/>
    <w:tmpl w:val="EB4A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B35BB3"/>
    <w:multiLevelType w:val="multilevel"/>
    <w:tmpl w:val="4596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463801"/>
    <w:multiLevelType w:val="multilevel"/>
    <w:tmpl w:val="9334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215ABA"/>
    <w:multiLevelType w:val="multilevel"/>
    <w:tmpl w:val="D2D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3346C4"/>
    <w:multiLevelType w:val="multilevel"/>
    <w:tmpl w:val="194E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DB53CB"/>
    <w:multiLevelType w:val="multilevel"/>
    <w:tmpl w:val="CB3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E672D7"/>
    <w:multiLevelType w:val="multilevel"/>
    <w:tmpl w:val="0660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E72AB4"/>
    <w:multiLevelType w:val="multilevel"/>
    <w:tmpl w:val="FE40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1E36B5"/>
    <w:multiLevelType w:val="multilevel"/>
    <w:tmpl w:val="17A8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8F2E31"/>
    <w:multiLevelType w:val="multilevel"/>
    <w:tmpl w:val="AFEE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F87129"/>
    <w:multiLevelType w:val="multilevel"/>
    <w:tmpl w:val="1FEC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0257A5"/>
    <w:multiLevelType w:val="multilevel"/>
    <w:tmpl w:val="58C8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E30990"/>
    <w:multiLevelType w:val="multilevel"/>
    <w:tmpl w:val="FDD2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713F1C"/>
    <w:multiLevelType w:val="multilevel"/>
    <w:tmpl w:val="03DEA2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2F42403E"/>
    <w:multiLevelType w:val="hybridMultilevel"/>
    <w:tmpl w:val="96A48DCC"/>
    <w:lvl w:ilvl="0" w:tplc="309AF2B8">
      <w:start w:val="1"/>
      <w:numFmt w:val="bullet"/>
      <w:lvlText w:val=""/>
      <w:lvlJc w:val="left"/>
      <w:pPr>
        <w:ind w:left="1440" w:hanging="360"/>
      </w:pPr>
      <w:rPr>
        <w:rFonts w:ascii="Symbol" w:hAnsi="Symbol"/>
      </w:rPr>
    </w:lvl>
    <w:lvl w:ilvl="1" w:tplc="05722706">
      <w:start w:val="1"/>
      <w:numFmt w:val="bullet"/>
      <w:lvlText w:val=""/>
      <w:lvlJc w:val="left"/>
      <w:pPr>
        <w:ind w:left="1440" w:hanging="360"/>
      </w:pPr>
      <w:rPr>
        <w:rFonts w:ascii="Symbol" w:hAnsi="Symbol"/>
      </w:rPr>
    </w:lvl>
    <w:lvl w:ilvl="2" w:tplc="59C2FC32">
      <w:start w:val="1"/>
      <w:numFmt w:val="bullet"/>
      <w:lvlText w:val=""/>
      <w:lvlJc w:val="left"/>
      <w:pPr>
        <w:ind w:left="1440" w:hanging="360"/>
      </w:pPr>
      <w:rPr>
        <w:rFonts w:ascii="Symbol" w:hAnsi="Symbol"/>
      </w:rPr>
    </w:lvl>
    <w:lvl w:ilvl="3" w:tplc="C43CB3D4">
      <w:start w:val="1"/>
      <w:numFmt w:val="bullet"/>
      <w:lvlText w:val=""/>
      <w:lvlJc w:val="left"/>
      <w:pPr>
        <w:ind w:left="1440" w:hanging="360"/>
      </w:pPr>
      <w:rPr>
        <w:rFonts w:ascii="Symbol" w:hAnsi="Symbol"/>
      </w:rPr>
    </w:lvl>
    <w:lvl w:ilvl="4" w:tplc="6CEABD8E">
      <w:start w:val="1"/>
      <w:numFmt w:val="bullet"/>
      <w:lvlText w:val=""/>
      <w:lvlJc w:val="left"/>
      <w:pPr>
        <w:ind w:left="1440" w:hanging="360"/>
      </w:pPr>
      <w:rPr>
        <w:rFonts w:ascii="Symbol" w:hAnsi="Symbol"/>
      </w:rPr>
    </w:lvl>
    <w:lvl w:ilvl="5" w:tplc="788C0A34">
      <w:start w:val="1"/>
      <w:numFmt w:val="bullet"/>
      <w:lvlText w:val=""/>
      <w:lvlJc w:val="left"/>
      <w:pPr>
        <w:ind w:left="1440" w:hanging="360"/>
      </w:pPr>
      <w:rPr>
        <w:rFonts w:ascii="Symbol" w:hAnsi="Symbol"/>
      </w:rPr>
    </w:lvl>
    <w:lvl w:ilvl="6" w:tplc="A628BC88">
      <w:start w:val="1"/>
      <w:numFmt w:val="bullet"/>
      <w:lvlText w:val=""/>
      <w:lvlJc w:val="left"/>
      <w:pPr>
        <w:ind w:left="1440" w:hanging="360"/>
      </w:pPr>
      <w:rPr>
        <w:rFonts w:ascii="Symbol" w:hAnsi="Symbol"/>
      </w:rPr>
    </w:lvl>
    <w:lvl w:ilvl="7" w:tplc="291C6F78">
      <w:start w:val="1"/>
      <w:numFmt w:val="bullet"/>
      <w:lvlText w:val=""/>
      <w:lvlJc w:val="left"/>
      <w:pPr>
        <w:ind w:left="1440" w:hanging="360"/>
      </w:pPr>
      <w:rPr>
        <w:rFonts w:ascii="Symbol" w:hAnsi="Symbol"/>
      </w:rPr>
    </w:lvl>
    <w:lvl w:ilvl="8" w:tplc="EA705870">
      <w:start w:val="1"/>
      <w:numFmt w:val="bullet"/>
      <w:lvlText w:val=""/>
      <w:lvlJc w:val="left"/>
      <w:pPr>
        <w:ind w:left="1440" w:hanging="360"/>
      </w:pPr>
      <w:rPr>
        <w:rFonts w:ascii="Symbol" w:hAnsi="Symbol"/>
      </w:rPr>
    </w:lvl>
  </w:abstractNum>
  <w:abstractNum w:abstractNumId="42" w15:restartNumberingAfterBreak="0">
    <w:nsid w:val="2FE64B3B"/>
    <w:multiLevelType w:val="multilevel"/>
    <w:tmpl w:val="A398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4872AE"/>
    <w:multiLevelType w:val="multilevel"/>
    <w:tmpl w:val="B428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804950"/>
    <w:multiLevelType w:val="multilevel"/>
    <w:tmpl w:val="944C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EB57F0"/>
    <w:multiLevelType w:val="multilevel"/>
    <w:tmpl w:val="D9C6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C76325"/>
    <w:multiLevelType w:val="multilevel"/>
    <w:tmpl w:val="816C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442307"/>
    <w:multiLevelType w:val="multilevel"/>
    <w:tmpl w:val="EAD2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A45AD6"/>
    <w:multiLevelType w:val="multilevel"/>
    <w:tmpl w:val="092C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7C7781"/>
    <w:multiLevelType w:val="multilevel"/>
    <w:tmpl w:val="DC4E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7A1684"/>
    <w:multiLevelType w:val="multilevel"/>
    <w:tmpl w:val="051A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0B371C"/>
    <w:multiLevelType w:val="multilevel"/>
    <w:tmpl w:val="BA0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F22FCD"/>
    <w:multiLevelType w:val="multilevel"/>
    <w:tmpl w:val="03DEA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156905"/>
    <w:multiLevelType w:val="multilevel"/>
    <w:tmpl w:val="833C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F75DAF"/>
    <w:multiLevelType w:val="multilevel"/>
    <w:tmpl w:val="A0A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4D2300"/>
    <w:multiLevelType w:val="multilevel"/>
    <w:tmpl w:val="C1F4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8214CF"/>
    <w:multiLevelType w:val="multilevel"/>
    <w:tmpl w:val="E43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006CB5"/>
    <w:multiLevelType w:val="multilevel"/>
    <w:tmpl w:val="69A2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802416"/>
    <w:multiLevelType w:val="multilevel"/>
    <w:tmpl w:val="45F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895874"/>
    <w:multiLevelType w:val="multilevel"/>
    <w:tmpl w:val="627E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61A1397"/>
    <w:multiLevelType w:val="multilevel"/>
    <w:tmpl w:val="6C8A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A86419"/>
    <w:multiLevelType w:val="multilevel"/>
    <w:tmpl w:val="A1E2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BD063F"/>
    <w:multiLevelType w:val="multilevel"/>
    <w:tmpl w:val="C25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146E33"/>
    <w:multiLevelType w:val="multilevel"/>
    <w:tmpl w:val="C0AA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6E41EB"/>
    <w:multiLevelType w:val="multilevel"/>
    <w:tmpl w:val="376C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430D74"/>
    <w:multiLevelType w:val="multilevel"/>
    <w:tmpl w:val="BC78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831B5F"/>
    <w:multiLevelType w:val="multilevel"/>
    <w:tmpl w:val="8ABC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562EB2"/>
    <w:multiLevelType w:val="multilevel"/>
    <w:tmpl w:val="2EC8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600BA1"/>
    <w:multiLevelType w:val="multilevel"/>
    <w:tmpl w:val="A19E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BE7DBC"/>
    <w:multiLevelType w:val="multilevel"/>
    <w:tmpl w:val="EA64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1355A2"/>
    <w:multiLevelType w:val="multilevel"/>
    <w:tmpl w:val="02EA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4C0DAD"/>
    <w:multiLevelType w:val="multilevel"/>
    <w:tmpl w:val="CC06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C43BC0"/>
    <w:multiLevelType w:val="multilevel"/>
    <w:tmpl w:val="09E4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C51E41"/>
    <w:multiLevelType w:val="multilevel"/>
    <w:tmpl w:val="BF92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976E97"/>
    <w:multiLevelType w:val="multilevel"/>
    <w:tmpl w:val="DC40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200E08"/>
    <w:multiLevelType w:val="multilevel"/>
    <w:tmpl w:val="0044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2B6432"/>
    <w:multiLevelType w:val="multilevel"/>
    <w:tmpl w:val="290E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53136E"/>
    <w:multiLevelType w:val="multilevel"/>
    <w:tmpl w:val="2A10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B72509"/>
    <w:multiLevelType w:val="multilevel"/>
    <w:tmpl w:val="1FFA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BF2D8E"/>
    <w:multiLevelType w:val="multilevel"/>
    <w:tmpl w:val="C6C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3C71E7"/>
    <w:multiLevelType w:val="multilevel"/>
    <w:tmpl w:val="EB6A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BE4C93"/>
    <w:multiLevelType w:val="multilevel"/>
    <w:tmpl w:val="DB68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4C13A2"/>
    <w:multiLevelType w:val="multilevel"/>
    <w:tmpl w:val="D8A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D44C35"/>
    <w:multiLevelType w:val="multilevel"/>
    <w:tmpl w:val="8CCE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4D676B"/>
    <w:multiLevelType w:val="multilevel"/>
    <w:tmpl w:val="A668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7C65FD"/>
    <w:multiLevelType w:val="multilevel"/>
    <w:tmpl w:val="C444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044BF3"/>
    <w:multiLevelType w:val="multilevel"/>
    <w:tmpl w:val="BE50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553AD1"/>
    <w:multiLevelType w:val="multilevel"/>
    <w:tmpl w:val="62A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B56DCF"/>
    <w:multiLevelType w:val="hybridMultilevel"/>
    <w:tmpl w:val="C826D2E2"/>
    <w:lvl w:ilvl="0" w:tplc="E5F6D276">
      <w:start w:val="1"/>
      <w:numFmt w:val="bullet"/>
      <w:lvlText w:val=""/>
      <w:lvlJc w:val="left"/>
      <w:pPr>
        <w:ind w:left="1440" w:hanging="360"/>
      </w:pPr>
      <w:rPr>
        <w:rFonts w:ascii="Symbol" w:hAnsi="Symbol"/>
      </w:rPr>
    </w:lvl>
    <w:lvl w:ilvl="1" w:tplc="AF50008E">
      <w:start w:val="1"/>
      <w:numFmt w:val="bullet"/>
      <w:lvlText w:val=""/>
      <w:lvlJc w:val="left"/>
      <w:pPr>
        <w:ind w:left="1440" w:hanging="360"/>
      </w:pPr>
      <w:rPr>
        <w:rFonts w:ascii="Symbol" w:hAnsi="Symbol"/>
      </w:rPr>
    </w:lvl>
    <w:lvl w:ilvl="2" w:tplc="890E7F0E">
      <w:start w:val="1"/>
      <w:numFmt w:val="bullet"/>
      <w:lvlText w:val=""/>
      <w:lvlJc w:val="left"/>
      <w:pPr>
        <w:ind w:left="1440" w:hanging="360"/>
      </w:pPr>
      <w:rPr>
        <w:rFonts w:ascii="Symbol" w:hAnsi="Symbol"/>
      </w:rPr>
    </w:lvl>
    <w:lvl w:ilvl="3" w:tplc="C94C20B4">
      <w:start w:val="1"/>
      <w:numFmt w:val="bullet"/>
      <w:lvlText w:val=""/>
      <w:lvlJc w:val="left"/>
      <w:pPr>
        <w:ind w:left="1440" w:hanging="360"/>
      </w:pPr>
      <w:rPr>
        <w:rFonts w:ascii="Symbol" w:hAnsi="Symbol"/>
      </w:rPr>
    </w:lvl>
    <w:lvl w:ilvl="4" w:tplc="0FFE0250">
      <w:start w:val="1"/>
      <w:numFmt w:val="bullet"/>
      <w:lvlText w:val=""/>
      <w:lvlJc w:val="left"/>
      <w:pPr>
        <w:ind w:left="1440" w:hanging="360"/>
      </w:pPr>
      <w:rPr>
        <w:rFonts w:ascii="Symbol" w:hAnsi="Symbol"/>
      </w:rPr>
    </w:lvl>
    <w:lvl w:ilvl="5" w:tplc="32926A20">
      <w:start w:val="1"/>
      <w:numFmt w:val="bullet"/>
      <w:lvlText w:val=""/>
      <w:lvlJc w:val="left"/>
      <w:pPr>
        <w:ind w:left="1440" w:hanging="360"/>
      </w:pPr>
      <w:rPr>
        <w:rFonts w:ascii="Symbol" w:hAnsi="Symbol"/>
      </w:rPr>
    </w:lvl>
    <w:lvl w:ilvl="6" w:tplc="A620BE00">
      <w:start w:val="1"/>
      <w:numFmt w:val="bullet"/>
      <w:lvlText w:val=""/>
      <w:lvlJc w:val="left"/>
      <w:pPr>
        <w:ind w:left="1440" w:hanging="360"/>
      </w:pPr>
      <w:rPr>
        <w:rFonts w:ascii="Symbol" w:hAnsi="Symbol"/>
      </w:rPr>
    </w:lvl>
    <w:lvl w:ilvl="7" w:tplc="93582658">
      <w:start w:val="1"/>
      <w:numFmt w:val="bullet"/>
      <w:lvlText w:val=""/>
      <w:lvlJc w:val="left"/>
      <w:pPr>
        <w:ind w:left="1440" w:hanging="360"/>
      </w:pPr>
      <w:rPr>
        <w:rFonts w:ascii="Symbol" w:hAnsi="Symbol"/>
      </w:rPr>
    </w:lvl>
    <w:lvl w:ilvl="8" w:tplc="70AA9D52">
      <w:start w:val="1"/>
      <w:numFmt w:val="bullet"/>
      <w:lvlText w:val=""/>
      <w:lvlJc w:val="left"/>
      <w:pPr>
        <w:ind w:left="1440" w:hanging="360"/>
      </w:pPr>
      <w:rPr>
        <w:rFonts w:ascii="Symbol" w:hAnsi="Symbol"/>
      </w:rPr>
    </w:lvl>
  </w:abstractNum>
  <w:abstractNum w:abstractNumId="89" w15:restartNumberingAfterBreak="0">
    <w:nsid w:val="7CFC29FA"/>
    <w:multiLevelType w:val="multilevel"/>
    <w:tmpl w:val="197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1D0239"/>
    <w:multiLevelType w:val="multilevel"/>
    <w:tmpl w:val="D2C8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E862B7"/>
    <w:multiLevelType w:val="multilevel"/>
    <w:tmpl w:val="834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2B6DAA"/>
    <w:multiLevelType w:val="multilevel"/>
    <w:tmpl w:val="B5B6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64318">
    <w:abstractNumId w:val="38"/>
  </w:num>
  <w:num w:numId="2" w16cid:durableId="609363905">
    <w:abstractNumId w:val="52"/>
  </w:num>
  <w:num w:numId="3" w16cid:durableId="1270427744">
    <w:abstractNumId w:val="81"/>
  </w:num>
  <w:num w:numId="4" w16cid:durableId="495002917">
    <w:abstractNumId w:val="68"/>
  </w:num>
  <w:num w:numId="5" w16cid:durableId="957176835">
    <w:abstractNumId w:val="84"/>
  </w:num>
  <w:num w:numId="6" w16cid:durableId="594482419">
    <w:abstractNumId w:val="28"/>
  </w:num>
  <w:num w:numId="7" w16cid:durableId="1890337321">
    <w:abstractNumId w:val="90"/>
  </w:num>
  <w:num w:numId="8" w16cid:durableId="1825005189">
    <w:abstractNumId w:val="56"/>
  </w:num>
  <w:num w:numId="9" w16cid:durableId="1820030519">
    <w:abstractNumId w:val="79"/>
  </w:num>
  <w:num w:numId="10" w16cid:durableId="2039696843">
    <w:abstractNumId w:val="14"/>
  </w:num>
  <w:num w:numId="11" w16cid:durableId="535965499">
    <w:abstractNumId w:val="5"/>
  </w:num>
  <w:num w:numId="12" w16cid:durableId="783500987">
    <w:abstractNumId w:val="12"/>
  </w:num>
  <w:num w:numId="13" w16cid:durableId="783697751">
    <w:abstractNumId w:val="7"/>
  </w:num>
  <w:num w:numId="14" w16cid:durableId="634212630">
    <w:abstractNumId w:val="9"/>
  </w:num>
  <w:num w:numId="15" w16cid:durableId="84036438">
    <w:abstractNumId w:val="8"/>
  </w:num>
  <w:num w:numId="16" w16cid:durableId="1946306583">
    <w:abstractNumId w:val="4"/>
  </w:num>
  <w:num w:numId="17" w16cid:durableId="1303273951">
    <w:abstractNumId w:val="58"/>
  </w:num>
  <w:num w:numId="18" w16cid:durableId="1859418606">
    <w:abstractNumId w:val="62"/>
  </w:num>
  <w:num w:numId="19" w16cid:durableId="1752460740">
    <w:abstractNumId w:val="77"/>
  </w:num>
  <w:num w:numId="20" w16cid:durableId="1196114999">
    <w:abstractNumId w:val="69"/>
  </w:num>
  <w:num w:numId="21" w16cid:durableId="571160086">
    <w:abstractNumId w:val="65"/>
  </w:num>
  <w:num w:numId="22" w16cid:durableId="658996318">
    <w:abstractNumId w:val="37"/>
  </w:num>
  <w:num w:numId="23" w16cid:durableId="2012222027">
    <w:abstractNumId w:val="6"/>
  </w:num>
  <w:num w:numId="24" w16cid:durableId="42222608">
    <w:abstractNumId w:val="86"/>
  </w:num>
  <w:num w:numId="25" w16cid:durableId="1753159870">
    <w:abstractNumId w:val="20"/>
  </w:num>
  <w:num w:numId="26" w16cid:durableId="1724867105">
    <w:abstractNumId w:val="36"/>
  </w:num>
  <w:num w:numId="27" w16cid:durableId="1743673049">
    <w:abstractNumId w:val="27"/>
  </w:num>
  <w:num w:numId="28" w16cid:durableId="411439169">
    <w:abstractNumId w:val="55"/>
  </w:num>
  <w:num w:numId="29" w16cid:durableId="1179655000">
    <w:abstractNumId w:val="50"/>
  </w:num>
  <w:num w:numId="30" w16cid:durableId="905146223">
    <w:abstractNumId w:val="21"/>
  </w:num>
  <w:num w:numId="31" w16cid:durableId="932392635">
    <w:abstractNumId w:val="0"/>
  </w:num>
  <w:num w:numId="32" w16cid:durableId="179047320">
    <w:abstractNumId w:val="92"/>
  </w:num>
  <w:num w:numId="33" w16cid:durableId="1956986011">
    <w:abstractNumId w:val="2"/>
  </w:num>
  <w:num w:numId="34" w16cid:durableId="1209029575">
    <w:abstractNumId w:val="24"/>
  </w:num>
  <w:num w:numId="35" w16cid:durableId="1319766687">
    <w:abstractNumId w:val="22"/>
  </w:num>
  <w:num w:numId="36" w16cid:durableId="810712490">
    <w:abstractNumId w:val="42"/>
  </w:num>
  <w:num w:numId="37" w16cid:durableId="1395545086">
    <w:abstractNumId w:val="15"/>
  </w:num>
  <w:num w:numId="38" w16cid:durableId="649332677">
    <w:abstractNumId w:val="41"/>
  </w:num>
  <w:num w:numId="39" w16cid:durableId="564724339">
    <w:abstractNumId w:val="75"/>
  </w:num>
  <w:num w:numId="40" w16cid:durableId="955215371">
    <w:abstractNumId w:val="67"/>
  </w:num>
  <w:num w:numId="41" w16cid:durableId="1955401551">
    <w:abstractNumId w:val="48"/>
  </w:num>
  <w:num w:numId="42" w16cid:durableId="74400694">
    <w:abstractNumId w:val="39"/>
  </w:num>
  <w:num w:numId="43" w16cid:durableId="1418408556">
    <w:abstractNumId w:val="46"/>
  </w:num>
  <w:num w:numId="44" w16cid:durableId="63526805">
    <w:abstractNumId w:val="29"/>
  </w:num>
  <w:num w:numId="45" w16cid:durableId="1181359406">
    <w:abstractNumId w:val="83"/>
  </w:num>
  <w:num w:numId="46" w16cid:durableId="328867062">
    <w:abstractNumId w:val="71"/>
  </w:num>
  <w:num w:numId="47" w16cid:durableId="1359044504">
    <w:abstractNumId w:val="33"/>
  </w:num>
  <w:num w:numId="48" w16cid:durableId="136071868">
    <w:abstractNumId w:val="45"/>
  </w:num>
  <w:num w:numId="49" w16cid:durableId="1316690353">
    <w:abstractNumId w:val="11"/>
  </w:num>
  <w:num w:numId="50" w16cid:durableId="1197498641">
    <w:abstractNumId w:val="78"/>
  </w:num>
  <w:num w:numId="51" w16cid:durableId="267087979">
    <w:abstractNumId w:val="23"/>
  </w:num>
  <w:num w:numId="52" w16cid:durableId="335692236">
    <w:abstractNumId w:val="19"/>
  </w:num>
  <w:num w:numId="53" w16cid:durableId="316152915">
    <w:abstractNumId w:val="26"/>
  </w:num>
  <w:num w:numId="54" w16cid:durableId="1315983770">
    <w:abstractNumId w:val="47"/>
  </w:num>
  <w:num w:numId="55" w16cid:durableId="1479348644">
    <w:abstractNumId w:val="32"/>
  </w:num>
  <w:num w:numId="56" w16cid:durableId="58214786">
    <w:abstractNumId w:val="66"/>
  </w:num>
  <w:num w:numId="57" w16cid:durableId="897134409">
    <w:abstractNumId w:val="25"/>
  </w:num>
  <w:num w:numId="58" w16cid:durableId="751777231">
    <w:abstractNumId w:val="10"/>
  </w:num>
  <w:num w:numId="59" w16cid:durableId="1927571884">
    <w:abstractNumId w:val="60"/>
  </w:num>
  <w:num w:numId="60" w16cid:durableId="1022048493">
    <w:abstractNumId w:val="72"/>
  </w:num>
  <w:num w:numId="61" w16cid:durableId="246352215">
    <w:abstractNumId w:val="61"/>
  </w:num>
  <w:num w:numId="62" w16cid:durableId="2003699314">
    <w:abstractNumId w:val="89"/>
  </w:num>
  <w:num w:numId="63" w16cid:durableId="1838573813">
    <w:abstractNumId w:val="13"/>
  </w:num>
  <w:num w:numId="64" w16cid:durableId="1181551869">
    <w:abstractNumId w:val="57"/>
  </w:num>
  <w:num w:numId="65" w16cid:durableId="88813038">
    <w:abstractNumId w:val="30"/>
  </w:num>
  <w:num w:numId="66" w16cid:durableId="944308780">
    <w:abstractNumId w:val="91"/>
  </w:num>
  <w:num w:numId="67" w16cid:durableId="80177631">
    <w:abstractNumId w:val="76"/>
  </w:num>
  <w:num w:numId="68" w16cid:durableId="1288510979">
    <w:abstractNumId w:val="35"/>
  </w:num>
  <w:num w:numId="69" w16cid:durableId="36123504">
    <w:abstractNumId w:val="73"/>
  </w:num>
  <w:num w:numId="70" w16cid:durableId="327253260">
    <w:abstractNumId w:val="18"/>
  </w:num>
  <w:num w:numId="71" w16cid:durableId="2072926659">
    <w:abstractNumId w:val="74"/>
  </w:num>
  <w:num w:numId="72" w16cid:durableId="1490294902">
    <w:abstractNumId w:val="54"/>
  </w:num>
  <w:num w:numId="73" w16cid:durableId="547760057">
    <w:abstractNumId w:val="44"/>
  </w:num>
  <w:num w:numId="74" w16cid:durableId="567569819">
    <w:abstractNumId w:val="43"/>
  </w:num>
  <w:num w:numId="75" w16cid:durableId="868882273">
    <w:abstractNumId w:val="64"/>
  </w:num>
  <w:num w:numId="76" w16cid:durableId="223177742">
    <w:abstractNumId w:val="63"/>
  </w:num>
  <w:num w:numId="77" w16cid:durableId="835148868">
    <w:abstractNumId w:val="3"/>
  </w:num>
  <w:num w:numId="78" w16cid:durableId="1634797587">
    <w:abstractNumId w:val="85"/>
  </w:num>
  <w:num w:numId="79" w16cid:durableId="34044744">
    <w:abstractNumId w:val="31"/>
  </w:num>
  <w:num w:numId="80" w16cid:durableId="1018460468">
    <w:abstractNumId w:val="49"/>
  </w:num>
  <w:num w:numId="81" w16cid:durableId="549804299">
    <w:abstractNumId w:val="70"/>
  </w:num>
  <w:num w:numId="82" w16cid:durableId="1332952785">
    <w:abstractNumId w:val="16"/>
  </w:num>
  <w:num w:numId="83" w16cid:durableId="651953043">
    <w:abstractNumId w:val="82"/>
  </w:num>
  <w:num w:numId="84" w16cid:durableId="1453785982">
    <w:abstractNumId w:val="34"/>
  </w:num>
  <w:num w:numId="85" w16cid:durableId="534271415">
    <w:abstractNumId w:val="51"/>
  </w:num>
  <w:num w:numId="86" w16cid:durableId="550113340">
    <w:abstractNumId w:val="87"/>
  </w:num>
  <w:num w:numId="87" w16cid:durableId="89353399">
    <w:abstractNumId w:val="80"/>
  </w:num>
  <w:num w:numId="88" w16cid:durableId="104692184">
    <w:abstractNumId w:val="53"/>
  </w:num>
  <w:num w:numId="89" w16cid:durableId="618101881">
    <w:abstractNumId w:val="59"/>
  </w:num>
  <w:num w:numId="90" w16cid:durableId="2136411393">
    <w:abstractNumId w:val="88"/>
  </w:num>
  <w:num w:numId="91" w16cid:durableId="2095202609">
    <w:abstractNumId w:val="40"/>
  </w:num>
  <w:num w:numId="92" w16cid:durableId="784230123">
    <w:abstractNumId w:val="1"/>
  </w:num>
  <w:num w:numId="93" w16cid:durableId="161238751">
    <w:abstractNumId w:val="17"/>
  </w:num>
  <w:numIdMacAtCleanup w:val="8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önn Rhodin Kajsa">
    <w15:presenceInfo w15:providerId="AD" w15:userId="S::kajsa.lonn.rhodin@lansstyrelsen.se::a301e7ef-9666-4c32-b388-e2a4b8a00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130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8F"/>
    <w:rsid w:val="00002C2D"/>
    <w:rsid w:val="00004B85"/>
    <w:rsid w:val="00030656"/>
    <w:rsid w:val="00054723"/>
    <w:rsid w:val="00066B64"/>
    <w:rsid w:val="00066EE2"/>
    <w:rsid w:val="0006777D"/>
    <w:rsid w:val="00094672"/>
    <w:rsid w:val="000971CD"/>
    <w:rsid w:val="00097450"/>
    <w:rsid w:val="000A04B3"/>
    <w:rsid w:val="0010211D"/>
    <w:rsid w:val="001022A9"/>
    <w:rsid w:val="00107AEC"/>
    <w:rsid w:val="00133A9F"/>
    <w:rsid w:val="001936EA"/>
    <w:rsid w:val="001B4FC6"/>
    <w:rsid w:val="001D5382"/>
    <w:rsid w:val="001D67E7"/>
    <w:rsid w:val="001F5402"/>
    <w:rsid w:val="00201F5B"/>
    <w:rsid w:val="002027C3"/>
    <w:rsid w:val="00213480"/>
    <w:rsid w:val="002323FB"/>
    <w:rsid w:val="00246F76"/>
    <w:rsid w:val="0028721A"/>
    <w:rsid w:val="00294922"/>
    <w:rsid w:val="00294E0A"/>
    <w:rsid w:val="002A05DE"/>
    <w:rsid w:val="002B297E"/>
    <w:rsid w:val="002B56DF"/>
    <w:rsid w:val="002C49F5"/>
    <w:rsid w:val="002C7BDF"/>
    <w:rsid w:val="002D276E"/>
    <w:rsid w:val="002F4F9F"/>
    <w:rsid w:val="0033416F"/>
    <w:rsid w:val="003436CF"/>
    <w:rsid w:val="003D419B"/>
    <w:rsid w:val="003D6C2F"/>
    <w:rsid w:val="00412F22"/>
    <w:rsid w:val="00421678"/>
    <w:rsid w:val="004329C3"/>
    <w:rsid w:val="004653BA"/>
    <w:rsid w:val="004928EE"/>
    <w:rsid w:val="004A5F42"/>
    <w:rsid w:val="004B5F52"/>
    <w:rsid w:val="004B6E18"/>
    <w:rsid w:val="004F4041"/>
    <w:rsid w:val="00507B73"/>
    <w:rsid w:val="00525073"/>
    <w:rsid w:val="00530A1B"/>
    <w:rsid w:val="00542748"/>
    <w:rsid w:val="0056753F"/>
    <w:rsid w:val="00570C3E"/>
    <w:rsid w:val="00582339"/>
    <w:rsid w:val="00595D55"/>
    <w:rsid w:val="005A09FD"/>
    <w:rsid w:val="005A1F5C"/>
    <w:rsid w:val="005B04D2"/>
    <w:rsid w:val="005B2675"/>
    <w:rsid w:val="005D68A9"/>
    <w:rsid w:val="005E1AA8"/>
    <w:rsid w:val="005E6F03"/>
    <w:rsid w:val="00612B78"/>
    <w:rsid w:val="00621767"/>
    <w:rsid w:val="00625CA3"/>
    <w:rsid w:val="0062670C"/>
    <w:rsid w:val="00643CB7"/>
    <w:rsid w:val="006C6B12"/>
    <w:rsid w:val="006E5BD3"/>
    <w:rsid w:val="00702D9C"/>
    <w:rsid w:val="007709AA"/>
    <w:rsid w:val="007A6685"/>
    <w:rsid w:val="007A7755"/>
    <w:rsid w:val="007B202C"/>
    <w:rsid w:val="007C2BF5"/>
    <w:rsid w:val="007C6F5B"/>
    <w:rsid w:val="007E26F9"/>
    <w:rsid w:val="00805C3D"/>
    <w:rsid w:val="00830747"/>
    <w:rsid w:val="00860B50"/>
    <w:rsid w:val="00897F0F"/>
    <w:rsid w:val="008C78FD"/>
    <w:rsid w:val="008D602A"/>
    <w:rsid w:val="008E12E5"/>
    <w:rsid w:val="008E67B5"/>
    <w:rsid w:val="008E729C"/>
    <w:rsid w:val="008F5AB3"/>
    <w:rsid w:val="0091601A"/>
    <w:rsid w:val="00932A74"/>
    <w:rsid w:val="0093551F"/>
    <w:rsid w:val="009428F1"/>
    <w:rsid w:val="009612D8"/>
    <w:rsid w:val="009703EC"/>
    <w:rsid w:val="00976DEA"/>
    <w:rsid w:val="009B252C"/>
    <w:rsid w:val="009C77F2"/>
    <w:rsid w:val="009D3CE0"/>
    <w:rsid w:val="009D4DBE"/>
    <w:rsid w:val="009E17C2"/>
    <w:rsid w:val="009E7FF7"/>
    <w:rsid w:val="00A046DA"/>
    <w:rsid w:val="00A12B7B"/>
    <w:rsid w:val="00A41ACB"/>
    <w:rsid w:val="00A56BF2"/>
    <w:rsid w:val="00A7140E"/>
    <w:rsid w:val="00A87CD8"/>
    <w:rsid w:val="00A91D5A"/>
    <w:rsid w:val="00AA5C7B"/>
    <w:rsid w:val="00AC537C"/>
    <w:rsid w:val="00AD5B3B"/>
    <w:rsid w:val="00AE026F"/>
    <w:rsid w:val="00AE45EF"/>
    <w:rsid w:val="00AE5EDE"/>
    <w:rsid w:val="00B416A0"/>
    <w:rsid w:val="00B51699"/>
    <w:rsid w:val="00B86851"/>
    <w:rsid w:val="00B9076F"/>
    <w:rsid w:val="00B957D7"/>
    <w:rsid w:val="00BA4A55"/>
    <w:rsid w:val="00BA6FA3"/>
    <w:rsid w:val="00BB5774"/>
    <w:rsid w:val="00BB5856"/>
    <w:rsid w:val="00BE7C6F"/>
    <w:rsid w:val="00BF3CEA"/>
    <w:rsid w:val="00C278C0"/>
    <w:rsid w:val="00C3799A"/>
    <w:rsid w:val="00C37C15"/>
    <w:rsid w:val="00C4001E"/>
    <w:rsid w:val="00C40951"/>
    <w:rsid w:val="00C737B4"/>
    <w:rsid w:val="00C75657"/>
    <w:rsid w:val="00C83035"/>
    <w:rsid w:val="00CA6F22"/>
    <w:rsid w:val="00CE265E"/>
    <w:rsid w:val="00D1388F"/>
    <w:rsid w:val="00D3525C"/>
    <w:rsid w:val="00D3582B"/>
    <w:rsid w:val="00D65CB0"/>
    <w:rsid w:val="00D90CC9"/>
    <w:rsid w:val="00DB71CD"/>
    <w:rsid w:val="00DD15BF"/>
    <w:rsid w:val="00E02C9F"/>
    <w:rsid w:val="00E14584"/>
    <w:rsid w:val="00E66001"/>
    <w:rsid w:val="00E71A03"/>
    <w:rsid w:val="00EE672B"/>
    <w:rsid w:val="00EF64A0"/>
    <w:rsid w:val="00EF79B8"/>
    <w:rsid w:val="00F0052D"/>
    <w:rsid w:val="00F010AA"/>
    <w:rsid w:val="00F07CFA"/>
    <w:rsid w:val="00F135EE"/>
    <w:rsid w:val="00F224CA"/>
    <w:rsid w:val="00F2467F"/>
    <w:rsid w:val="00F363FB"/>
    <w:rsid w:val="00F41974"/>
    <w:rsid w:val="00F471FB"/>
    <w:rsid w:val="00F60A23"/>
    <w:rsid w:val="00F65C9A"/>
    <w:rsid w:val="00F81250"/>
    <w:rsid w:val="00F82C9B"/>
    <w:rsid w:val="00F93B4F"/>
    <w:rsid w:val="00FD6EF6"/>
    <w:rsid w:val="00FE17A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AFF64"/>
  <w15:chartTrackingRefBased/>
  <w15:docId w15:val="{93AA44CA-56C7-444E-B6A6-8E55FAF0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lang w:val="sv-SE" w:eastAsia="sv-S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Rubrik1">
    <w:name w:val="heading 1"/>
    <w:basedOn w:val="Normal"/>
    <w:next w:val="Normal"/>
    <w:link w:val="Rubrik1Char"/>
    <w:uiPriority w:val="9"/>
    <w:qFormat/>
    <w:rsid w:val="005675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Rubrik2">
    <w:name w:val="heading 2"/>
    <w:basedOn w:val="Normal"/>
    <w:link w:val="Rubrik2Char"/>
    <w:uiPriority w:val="9"/>
    <w:qFormat/>
    <w:rsid w:val="00D1388F"/>
    <w:pPr>
      <w:spacing w:before="100" w:beforeAutospacing="1" w:after="100" w:afterAutospacing="1"/>
      <w:outlineLvl w:val="1"/>
    </w:pPr>
    <w:rPr>
      <w:b/>
      <w:bCs/>
      <w:kern w:val="0"/>
      <w:sz w:val="36"/>
      <w:szCs w:val="36"/>
      <w14:ligatures w14:val="none"/>
    </w:rPr>
  </w:style>
  <w:style w:type="paragraph" w:styleId="Rubrik3">
    <w:name w:val="heading 3"/>
    <w:basedOn w:val="Normal"/>
    <w:link w:val="Rubrik3Char"/>
    <w:uiPriority w:val="9"/>
    <w:qFormat/>
    <w:rsid w:val="00D1388F"/>
    <w:pPr>
      <w:spacing w:before="100" w:beforeAutospacing="1" w:after="100" w:afterAutospacing="1"/>
      <w:outlineLvl w:val="2"/>
    </w:pPr>
    <w:rPr>
      <w:b/>
      <w:bCs/>
      <w:kern w:val="0"/>
      <w:sz w:val="27"/>
      <w:szCs w:val="27"/>
      <w14:ligatures w14:val="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1388F"/>
    <w:rPr>
      <w:b/>
      <w:bCs/>
      <w:kern w:val="0"/>
      <w:sz w:val="36"/>
      <w:szCs w:val="36"/>
      <w14:ligatures w14:val="none"/>
    </w:rPr>
  </w:style>
  <w:style w:type="character" w:customStyle="1" w:styleId="Rubrik3Char">
    <w:name w:val="Rubrik 3 Char"/>
    <w:basedOn w:val="Standardstycketeckensnitt"/>
    <w:link w:val="Rubrik3"/>
    <w:uiPriority w:val="9"/>
    <w:rsid w:val="00D1388F"/>
    <w:rPr>
      <w:b/>
      <w:bCs/>
      <w:kern w:val="0"/>
      <w:sz w:val="27"/>
      <w:szCs w:val="27"/>
      <w14:ligatures w14:val="none"/>
    </w:rPr>
  </w:style>
  <w:style w:type="character" w:customStyle="1" w:styleId="header-section-number">
    <w:name w:val="header-section-number"/>
    <w:basedOn w:val="Standardstycketeckensnitt"/>
    <w:rsid w:val="00D1388F"/>
  </w:style>
  <w:style w:type="character" w:styleId="Hyperlnk">
    <w:name w:val="Hyperlink"/>
    <w:basedOn w:val="Standardstycketeckensnitt"/>
    <w:uiPriority w:val="99"/>
    <w:unhideWhenUsed/>
    <w:rsid w:val="00D1388F"/>
    <w:rPr>
      <w:color w:val="0000FF"/>
      <w:u w:val="single"/>
    </w:rPr>
  </w:style>
  <w:style w:type="paragraph" w:styleId="Normalwebb">
    <w:name w:val="Normal (Web)"/>
    <w:basedOn w:val="Normal"/>
    <w:uiPriority w:val="99"/>
    <w:unhideWhenUsed/>
    <w:rsid w:val="00D1388F"/>
    <w:pPr>
      <w:spacing w:before="100" w:beforeAutospacing="1" w:after="100" w:afterAutospacing="1"/>
    </w:pPr>
    <w:rPr>
      <w:kern w:val="0"/>
      <w14:ligatures w14:val="none"/>
    </w:rPr>
  </w:style>
  <w:style w:type="character" w:styleId="Stark">
    <w:name w:val="Strong"/>
    <w:basedOn w:val="Standardstycketeckensnitt"/>
    <w:uiPriority w:val="22"/>
    <w:qFormat/>
    <w:rsid w:val="00D1388F"/>
    <w:rPr>
      <w:b/>
      <w:bCs/>
    </w:rPr>
  </w:style>
  <w:style w:type="character" w:styleId="Betoning">
    <w:name w:val="Emphasis"/>
    <w:basedOn w:val="Standardstycketeckensnitt"/>
    <w:uiPriority w:val="20"/>
    <w:qFormat/>
    <w:rsid w:val="00D1388F"/>
    <w:rPr>
      <w:i/>
      <w:iCs/>
    </w:rPr>
  </w:style>
  <w:style w:type="paragraph" w:styleId="Revision">
    <w:name w:val="Revision"/>
    <w:hidden/>
    <w:uiPriority w:val="99"/>
    <w:semiHidden/>
    <w:rsid w:val="006E5BD3"/>
    <w:rPr>
      <w:sz w:val="24"/>
      <w:szCs w:val="24"/>
    </w:rPr>
  </w:style>
  <w:style w:type="character" w:styleId="Kommentarsreferens">
    <w:name w:val="annotation reference"/>
    <w:basedOn w:val="Standardstycketeckensnitt"/>
    <w:uiPriority w:val="99"/>
    <w:semiHidden/>
    <w:unhideWhenUsed/>
    <w:rsid w:val="00A87CD8"/>
    <w:rPr>
      <w:sz w:val="16"/>
      <w:szCs w:val="16"/>
    </w:rPr>
  </w:style>
  <w:style w:type="paragraph" w:styleId="Kommentarer">
    <w:name w:val="annotation text"/>
    <w:basedOn w:val="Normal"/>
    <w:link w:val="KommentarerChar"/>
    <w:uiPriority w:val="99"/>
    <w:unhideWhenUsed/>
    <w:rsid w:val="00A87CD8"/>
    <w:rPr>
      <w:sz w:val="20"/>
      <w:szCs w:val="20"/>
    </w:rPr>
  </w:style>
  <w:style w:type="character" w:customStyle="1" w:styleId="KommentarerChar">
    <w:name w:val="Kommentarer Char"/>
    <w:basedOn w:val="Standardstycketeckensnitt"/>
    <w:link w:val="Kommentarer"/>
    <w:uiPriority w:val="99"/>
    <w:rsid w:val="00A87CD8"/>
  </w:style>
  <w:style w:type="paragraph" w:styleId="Kommentarsmne">
    <w:name w:val="annotation subject"/>
    <w:basedOn w:val="Kommentarer"/>
    <w:next w:val="Kommentarer"/>
    <w:link w:val="KommentarsmneChar"/>
    <w:uiPriority w:val="99"/>
    <w:semiHidden/>
    <w:unhideWhenUsed/>
    <w:rsid w:val="00A87CD8"/>
    <w:rPr>
      <w:b/>
      <w:bCs/>
    </w:rPr>
  </w:style>
  <w:style w:type="character" w:customStyle="1" w:styleId="KommentarsmneChar">
    <w:name w:val="Kommentarsämne Char"/>
    <w:basedOn w:val="KommentarerChar"/>
    <w:link w:val="Kommentarsmne"/>
    <w:uiPriority w:val="99"/>
    <w:semiHidden/>
    <w:rsid w:val="00A87CD8"/>
    <w:rPr>
      <w:b/>
      <w:bCs/>
    </w:rPr>
  </w:style>
  <w:style w:type="paragraph" w:customStyle="1" w:styleId="mfof-p">
    <w:name w:val="mfof-p"/>
    <w:basedOn w:val="Normal"/>
    <w:rsid w:val="00C37C15"/>
    <w:pPr>
      <w:spacing w:before="100" w:beforeAutospacing="1" w:after="100" w:afterAutospacing="1"/>
    </w:pPr>
    <w:rPr>
      <w:kern w:val="0"/>
      <w14:ligatures w14:val="none"/>
    </w:rPr>
  </w:style>
  <w:style w:type="character" w:customStyle="1" w:styleId="env-assistive-text">
    <w:name w:val="env-assistive-text"/>
    <w:basedOn w:val="Standardstycketeckensnitt"/>
    <w:rsid w:val="00C37C15"/>
  </w:style>
  <w:style w:type="character" w:styleId="AnvndHyperlnk">
    <w:name w:val="FollowedHyperlink"/>
    <w:basedOn w:val="Standardstycketeckensnitt"/>
    <w:uiPriority w:val="99"/>
    <w:semiHidden/>
    <w:unhideWhenUsed/>
    <w:rsid w:val="00066EE2"/>
    <w:rPr>
      <w:color w:val="800080" w:themeColor="followedHyperlink"/>
      <w:u w:val="single"/>
    </w:rPr>
  </w:style>
  <w:style w:type="character" w:styleId="Olstomnmnande">
    <w:name w:val="Unresolved Mention"/>
    <w:basedOn w:val="Standardstycketeckensnitt"/>
    <w:uiPriority w:val="99"/>
    <w:semiHidden/>
    <w:unhideWhenUsed/>
    <w:rsid w:val="005B04D2"/>
    <w:rPr>
      <w:color w:val="605E5C"/>
      <w:shd w:val="clear" w:color="auto" w:fill="E1DFDD"/>
    </w:rPr>
  </w:style>
  <w:style w:type="character" w:customStyle="1" w:styleId="cf01">
    <w:name w:val="cf01"/>
    <w:basedOn w:val="Standardstycketeckensnitt"/>
    <w:rsid w:val="009C77F2"/>
    <w:rPr>
      <w:rFonts w:ascii="Segoe UI" w:hAnsi="Segoe UI" w:cs="Segoe UI" w:hint="default"/>
      <w:sz w:val="18"/>
      <w:szCs w:val="18"/>
    </w:rPr>
  </w:style>
  <w:style w:type="paragraph" w:customStyle="1" w:styleId="preamble">
    <w:name w:val="preamble"/>
    <w:basedOn w:val="Normal"/>
    <w:rsid w:val="00625CA3"/>
    <w:pPr>
      <w:spacing w:before="100" w:beforeAutospacing="1" w:after="100" w:afterAutospacing="1"/>
    </w:pPr>
    <w:rPr>
      <w:kern w:val="0"/>
      <w14:ligatures w14:val="none"/>
    </w:rPr>
  </w:style>
  <w:style w:type="paragraph" w:customStyle="1" w:styleId="Normal1">
    <w:name w:val="Normal1"/>
    <w:basedOn w:val="Normal"/>
    <w:rsid w:val="00DD15BF"/>
    <w:pPr>
      <w:spacing w:before="100" w:beforeAutospacing="1" w:after="100" w:afterAutospacing="1"/>
    </w:pPr>
    <w:rPr>
      <w:kern w:val="0"/>
      <w14:ligatures w14:val="none"/>
    </w:rPr>
  </w:style>
  <w:style w:type="paragraph" w:customStyle="1" w:styleId="hiq-p">
    <w:name w:val="hiq-p"/>
    <w:basedOn w:val="Normal"/>
    <w:rsid w:val="00C75657"/>
    <w:pPr>
      <w:spacing w:before="100" w:beforeAutospacing="1" w:after="100" w:afterAutospacing="1"/>
    </w:pPr>
    <w:rPr>
      <w:rFonts w:ascii="Calibri" w:eastAsiaTheme="minorHAnsi" w:hAnsi="Calibri" w:cs="Calibri"/>
      <w:kern w:val="0"/>
      <w:sz w:val="22"/>
      <w:szCs w:val="22"/>
      <w14:ligatures w14:val="none"/>
    </w:rPr>
  </w:style>
  <w:style w:type="paragraph" w:customStyle="1" w:styleId="Normal2">
    <w:name w:val="Normal2"/>
    <w:basedOn w:val="Normal"/>
    <w:rsid w:val="00570C3E"/>
    <w:pPr>
      <w:spacing w:before="100" w:beforeAutospacing="1" w:after="100" w:afterAutospacing="1"/>
    </w:pPr>
    <w:rPr>
      <w:kern w:val="0"/>
      <w14:ligatures w14:val="none"/>
    </w:rPr>
  </w:style>
  <w:style w:type="paragraph" w:styleId="Liststycke">
    <w:name w:val="List Paragraph"/>
    <w:basedOn w:val="Normal"/>
    <w:uiPriority w:val="34"/>
    <w:qFormat/>
    <w:rsid w:val="00530A1B"/>
    <w:pPr>
      <w:ind w:left="720"/>
      <w:contextualSpacing/>
    </w:pPr>
  </w:style>
  <w:style w:type="character" w:customStyle="1" w:styleId="Rubrik1Char">
    <w:name w:val="Rubrik 1 Char"/>
    <w:basedOn w:val="Standardstycketeckensnitt"/>
    <w:link w:val="Rubrik1"/>
    <w:uiPriority w:val="9"/>
    <w:rsid w:val="0056753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9320">
      <w:bodyDiv w:val="1"/>
      <w:marLeft w:val="0"/>
      <w:marRight w:val="0"/>
      <w:marTop w:val="0"/>
      <w:marBottom w:val="0"/>
      <w:divBdr>
        <w:top w:val="none" w:sz="0" w:space="0" w:color="auto"/>
        <w:left w:val="none" w:sz="0" w:space="0" w:color="auto"/>
        <w:bottom w:val="none" w:sz="0" w:space="0" w:color="auto"/>
        <w:right w:val="none" w:sz="0" w:space="0" w:color="auto"/>
      </w:divBdr>
    </w:div>
    <w:div w:id="281376978">
      <w:bodyDiv w:val="1"/>
      <w:marLeft w:val="0"/>
      <w:marRight w:val="0"/>
      <w:marTop w:val="0"/>
      <w:marBottom w:val="0"/>
      <w:divBdr>
        <w:top w:val="none" w:sz="0" w:space="0" w:color="auto"/>
        <w:left w:val="none" w:sz="0" w:space="0" w:color="auto"/>
        <w:bottom w:val="none" w:sz="0" w:space="0" w:color="auto"/>
        <w:right w:val="none" w:sz="0" w:space="0" w:color="auto"/>
      </w:divBdr>
    </w:div>
    <w:div w:id="382561791">
      <w:bodyDiv w:val="1"/>
      <w:marLeft w:val="0"/>
      <w:marRight w:val="0"/>
      <w:marTop w:val="0"/>
      <w:marBottom w:val="0"/>
      <w:divBdr>
        <w:top w:val="none" w:sz="0" w:space="0" w:color="auto"/>
        <w:left w:val="none" w:sz="0" w:space="0" w:color="auto"/>
        <w:bottom w:val="none" w:sz="0" w:space="0" w:color="auto"/>
        <w:right w:val="none" w:sz="0" w:space="0" w:color="auto"/>
      </w:divBdr>
    </w:div>
    <w:div w:id="483425210">
      <w:bodyDiv w:val="1"/>
      <w:marLeft w:val="0"/>
      <w:marRight w:val="0"/>
      <w:marTop w:val="0"/>
      <w:marBottom w:val="0"/>
      <w:divBdr>
        <w:top w:val="none" w:sz="0" w:space="0" w:color="auto"/>
        <w:left w:val="none" w:sz="0" w:space="0" w:color="auto"/>
        <w:bottom w:val="none" w:sz="0" w:space="0" w:color="auto"/>
        <w:right w:val="none" w:sz="0" w:space="0" w:color="auto"/>
      </w:divBdr>
    </w:div>
    <w:div w:id="731121180">
      <w:bodyDiv w:val="1"/>
      <w:marLeft w:val="0"/>
      <w:marRight w:val="0"/>
      <w:marTop w:val="0"/>
      <w:marBottom w:val="0"/>
      <w:divBdr>
        <w:top w:val="none" w:sz="0" w:space="0" w:color="auto"/>
        <w:left w:val="none" w:sz="0" w:space="0" w:color="auto"/>
        <w:bottom w:val="none" w:sz="0" w:space="0" w:color="auto"/>
        <w:right w:val="none" w:sz="0" w:space="0" w:color="auto"/>
      </w:divBdr>
      <w:divsChild>
        <w:div w:id="898633346">
          <w:marLeft w:val="0"/>
          <w:marRight w:val="0"/>
          <w:marTop w:val="0"/>
          <w:marBottom w:val="0"/>
          <w:divBdr>
            <w:top w:val="none" w:sz="0" w:space="0" w:color="auto"/>
            <w:left w:val="none" w:sz="0" w:space="0" w:color="auto"/>
            <w:bottom w:val="none" w:sz="0" w:space="0" w:color="auto"/>
            <w:right w:val="none" w:sz="0" w:space="0" w:color="auto"/>
          </w:divBdr>
        </w:div>
        <w:div w:id="169180904">
          <w:marLeft w:val="0"/>
          <w:marRight w:val="0"/>
          <w:marTop w:val="0"/>
          <w:marBottom w:val="0"/>
          <w:divBdr>
            <w:top w:val="none" w:sz="0" w:space="0" w:color="auto"/>
            <w:left w:val="none" w:sz="0" w:space="0" w:color="auto"/>
            <w:bottom w:val="none" w:sz="0" w:space="0" w:color="auto"/>
            <w:right w:val="none" w:sz="0" w:space="0" w:color="auto"/>
          </w:divBdr>
          <w:divsChild>
            <w:div w:id="1573391370">
              <w:marLeft w:val="0"/>
              <w:marRight w:val="0"/>
              <w:marTop w:val="0"/>
              <w:marBottom w:val="0"/>
              <w:divBdr>
                <w:top w:val="none" w:sz="0" w:space="0" w:color="auto"/>
                <w:left w:val="none" w:sz="0" w:space="0" w:color="auto"/>
                <w:bottom w:val="none" w:sz="0" w:space="0" w:color="auto"/>
                <w:right w:val="none" w:sz="0" w:space="0" w:color="auto"/>
              </w:divBdr>
              <w:divsChild>
                <w:div w:id="2130392357">
                  <w:marLeft w:val="0"/>
                  <w:marRight w:val="0"/>
                  <w:marTop w:val="0"/>
                  <w:marBottom w:val="0"/>
                  <w:divBdr>
                    <w:top w:val="none" w:sz="0" w:space="0" w:color="auto"/>
                    <w:left w:val="none" w:sz="0" w:space="0" w:color="auto"/>
                    <w:bottom w:val="none" w:sz="0" w:space="0" w:color="auto"/>
                    <w:right w:val="none" w:sz="0" w:space="0" w:color="auto"/>
                  </w:divBdr>
                  <w:divsChild>
                    <w:div w:id="2172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023">
              <w:marLeft w:val="0"/>
              <w:marRight w:val="0"/>
              <w:marTop w:val="0"/>
              <w:marBottom w:val="0"/>
              <w:divBdr>
                <w:top w:val="none" w:sz="0" w:space="0" w:color="auto"/>
                <w:left w:val="none" w:sz="0" w:space="0" w:color="auto"/>
                <w:bottom w:val="none" w:sz="0" w:space="0" w:color="auto"/>
                <w:right w:val="none" w:sz="0" w:space="0" w:color="auto"/>
              </w:divBdr>
              <w:divsChild>
                <w:div w:id="189687328">
                  <w:marLeft w:val="0"/>
                  <w:marRight w:val="0"/>
                  <w:marTop w:val="0"/>
                  <w:marBottom w:val="0"/>
                  <w:divBdr>
                    <w:top w:val="none" w:sz="0" w:space="0" w:color="auto"/>
                    <w:left w:val="none" w:sz="0" w:space="0" w:color="auto"/>
                    <w:bottom w:val="none" w:sz="0" w:space="0" w:color="auto"/>
                    <w:right w:val="none" w:sz="0" w:space="0" w:color="auto"/>
                  </w:divBdr>
                  <w:divsChild>
                    <w:div w:id="420374289">
                      <w:marLeft w:val="0"/>
                      <w:marRight w:val="0"/>
                      <w:marTop w:val="0"/>
                      <w:marBottom w:val="0"/>
                      <w:divBdr>
                        <w:top w:val="none" w:sz="0" w:space="0" w:color="auto"/>
                        <w:left w:val="none" w:sz="0" w:space="0" w:color="auto"/>
                        <w:bottom w:val="none" w:sz="0" w:space="0" w:color="auto"/>
                        <w:right w:val="none" w:sz="0" w:space="0" w:color="auto"/>
                      </w:divBdr>
                      <w:divsChild>
                        <w:div w:id="15216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568233">
      <w:bodyDiv w:val="1"/>
      <w:marLeft w:val="0"/>
      <w:marRight w:val="0"/>
      <w:marTop w:val="0"/>
      <w:marBottom w:val="0"/>
      <w:divBdr>
        <w:top w:val="none" w:sz="0" w:space="0" w:color="auto"/>
        <w:left w:val="none" w:sz="0" w:space="0" w:color="auto"/>
        <w:bottom w:val="none" w:sz="0" w:space="0" w:color="auto"/>
        <w:right w:val="none" w:sz="0" w:space="0" w:color="auto"/>
      </w:divBdr>
    </w:div>
    <w:div w:id="907305068">
      <w:bodyDiv w:val="1"/>
      <w:marLeft w:val="0"/>
      <w:marRight w:val="0"/>
      <w:marTop w:val="0"/>
      <w:marBottom w:val="0"/>
      <w:divBdr>
        <w:top w:val="none" w:sz="0" w:space="0" w:color="auto"/>
        <w:left w:val="none" w:sz="0" w:space="0" w:color="auto"/>
        <w:bottom w:val="none" w:sz="0" w:space="0" w:color="auto"/>
        <w:right w:val="none" w:sz="0" w:space="0" w:color="auto"/>
      </w:divBdr>
    </w:div>
    <w:div w:id="1044326142">
      <w:bodyDiv w:val="1"/>
      <w:marLeft w:val="0"/>
      <w:marRight w:val="0"/>
      <w:marTop w:val="0"/>
      <w:marBottom w:val="0"/>
      <w:divBdr>
        <w:top w:val="none" w:sz="0" w:space="0" w:color="auto"/>
        <w:left w:val="none" w:sz="0" w:space="0" w:color="auto"/>
        <w:bottom w:val="none" w:sz="0" w:space="0" w:color="auto"/>
        <w:right w:val="none" w:sz="0" w:space="0" w:color="auto"/>
      </w:divBdr>
    </w:div>
    <w:div w:id="1051656357">
      <w:bodyDiv w:val="1"/>
      <w:marLeft w:val="0"/>
      <w:marRight w:val="0"/>
      <w:marTop w:val="0"/>
      <w:marBottom w:val="0"/>
      <w:divBdr>
        <w:top w:val="none" w:sz="0" w:space="0" w:color="auto"/>
        <w:left w:val="none" w:sz="0" w:space="0" w:color="auto"/>
        <w:bottom w:val="none" w:sz="0" w:space="0" w:color="auto"/>
        <w:right w:val="none" w:sz="0" w:space="0" w:color="auto"/>
      </w:divBdr>
    </w:div>
    <w:div w:id="1312979575">
      <w:bodyDiv w:val="1"/>
      <w:marLeft w:val="0"/>
      <w:marRight w:val="0"/>
      <w:marTop w:val="0"/>
      <w:marBottom w:val="0"/>
      <w:divBdr>
        <w:top w:val="none" w:sz="0" w:space="0" w:color="auto"/>
        <w:left w:val="none" w:sz="0" w:space="0" w:color="auto"/>
        <w:bottom w:val="none" w:sz="0" w:space="0" w:color="auto"/>
        <w:right w:val="none" w:sz="0" w:space="0" w:color="auto"/>
      </w:divBdr>
    </w:div>
    <w:div w:id="1409112758">
      <w:bodyDiv w:val="1"/>
      <w:marLeft w:val="0"/>
      <w:marRight w:val="0"/>
      <w:marTop w:val="0"/>
      <w:marBottom w:val="0"/>
      <w:divBdr>
        <w:top w:val="none" w:sz="0" w:space="0" w:color="auto"/>
        <w:left w:val="none" w:sz="0" w:space="0" w:color="auto"/>
        <w:bottom w:val="none" w:sz="0" w:space="0" w:color="auto"/>
        <w:right w:val="none" w:sz="0" w:space="0" w:color="auto"/>
      </w:divBdr>
    </w:div>
    <w:div w:id="1427076784">
      <w:bodyDiv w:val="1"/>
      <w:marLeft w:val="0"/>
      <w:marRight w:val="0"/>
      <w:marTop w:val="0"/>
      <w:marBottom w:val="0"/>
      <w:divBdr>
        <w:top w:val="none" w:sz="0" w:space="0" w:color="auto"/>
        <w:left w:val="none" w:sz="0" w:space="0" w:color="auto"/>
        <w:bottom w:val="none" w:sz="0" w:space="0" w:color="auto"/>
        <w:right w:val="none" w:sz="0" w:space="0" w:color="auto"/>
      </w:divBdr>
    </w:div>
    <w:div w:id="1506093759">
      <w:bodyDiv w:val="1"/>
      <w:marLeft w:val="0"/>
      <w:marRight w:val="0"/>
      <w:marTop w:val="0"/>
      <w:marBottom w:val="0"/>
      <w:divBdr>
        <w:top w:val="none" w:sz="0" w:space="0" w:color="auto"/>
        <w:left w:val="none" w:sz="0" w:space="0" w:color="auto"/>
        <w:bottom w:val="none" w:sz="0" w:space="0" w:color="auto"/>
        <w:right w:val="none" w:sz="0" w:space="0" w:color="auto"/>
      </w:divBdr>
    </w:div>
    <w:div w:id="1550998931">
      <w:bodyDiv w:val="1"/>
      <w:marLeft w:val="0"/>
      <w:marRight w:val="0"/>
      <w:marTop w:val="0"/>
      <w:marBottom w:val="0"/>
      <w:divBdr>
        <w:top w:val="none" w:sz="0" w:space="0" w:color="auto"/>
        <w:left w:val="none" w:sz="0" w:space="0" w:color="auto"/>
        <w:bottom w:val="none" w:sz="0" w:space="0" w:color="auto"/>
        <w:right w:val="none" w:sz="0" w:space="0" w:color="auto"/>
      </w:divBdr>
    </w:div>
    <w:div w:id="1626421755">
      <w:bodyDiv w:val="1"/>
      <w:marLeft w:val="0"/>
      <w:marRight w:val="0"/>
      <w:marTop w:val="0"/>
      <w:marBottom w:val="0"/>
      <w:divBdr>
        <w:top w:val="none" w:sz="0" w:space="0" w:color="auto"/>
        <w:left w:val="none" w:sz="0" w:space="0" w:color="auto"/>
        <w:bottom w:val="none" w:sz="0" w:space="0" w:color="auto"/>
        <w:right w:val="none" w:sz="0" w:space="0" w:color="auto"/>
      </w:divBdr>
    </w:div>
    <w:div w:id="1672174198">
      <w:bodyDiv w:val="1"/>
      <w:marLeft w:val="0"/>
      <w:marRight w:val="0"/>
      <w:marTop w:val="0"/>
      <w:marBottom w:val="0"/>
      <w:divBdr>
        <w:top w:val="none" w:sz="0" w:space="0" w:color="auto"/>
        <w:left w:val="none" w:sz="0" w:space="0" w:color="auto"/>
        <w:bottom w:val="none" w:sz="0" w:space="0" w:color="auto"/>
        <w:right w:val="none" w:sz="0" w:space="0" w:color="auto"/>
      </w:divBdr>
    </w:div>
    <w:div w:id="1822307236">
      <w:bodyDiv w:val="1"/>
      <w:marLeft w:val="0"/>
      <w:marRight w:val="0"/>
      <w:marTop w:val="0"/>
      <w:marBottom w:val="0"/>
      <w:divBdr>
        <w:top w:val="none" w:sz="0" w:space="0" w:color="auto"/>
        <w:left w:val="none" w:sz="0" w:space="0" w:color="auto"/>
        <w:bottom w:val="none" w:sz="0" w:space="0" w:color="auto"/>
        <w:right w:val="none" w:sz="0" w:space="0" w:color="auto"/>
      </w:divBdr>
    </w:div>
    <w:div w:id="189569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fof.se/foraldraskapsstod/arenor-for-foraldraskapsstod/oppen-forskola.html" TargetMode="External"/><Relationship Id="rId21" Type="http://schemas.openxmlformats.org/officeDocument/2006/relationships/hyperlink" Target="https://goteborgsregionen.se/kunskapsbank/betydelserocheffekteravutokadehembesokigoteborg.5.28065c9318a25ff30f8d89a.html" TargetMode="External"/><Relationship Id="rId42" Type="http://schemas.openxmlformats.org/officeDocument/2006/relationships/hyperlink" Target="https://mfof.se/foraldraskapsstod/program-och-metoder.html" TargetMode="External"/><Relationship Id="rId47" Type="http://schemas.openxmlformats.org/officeDocument/2006/relationships/hyperlink" Target="https://www.ipsykologi.se/projekt/komet-abc" TargetMode="External"/><Relationship Id="rId63" Type="http://schemas.openxmlformats.org/officeDocument/2006/relationships/hyperlink" Target="https://mfof.se/download/18.7fecc00c1884c539cd429235/1685968985912/Statistik%20om%20familjer%C3%A4tt%202022_Teknisk%20rapport.pdf" TargetMode="External"/><Relationship Id="rId68" Type="http://schemas.microsoft.com/office/2011/relationships/people" Target="people.xml"/><Relationship Id="rId7" Type="http://schemas.openxmlformats.org/officeDocument/2006/relationships/hyperlink" Target="https://osf.io/ntcw3" TargetMode="External"/><Relationship Id="rId2" Type="http://schemas.openxmlformats.org/officeDocument/2006/relationships/styles" Target="styles.xml"/><Relationship Id="rId16" Type="http://schemas.openxmlformats.org/officeDocument/2006/relationships/hyperlink" Target="https://www.socialstyrelsen.se/globalassets/sharepoint-dokument/artikelkatalog/ovrigt/2023-10-8779.pdf" TargetMode="External"/><Relationship Id="rId29" Type="http://schemas.openxmlformats.org/officeDocument/2006/relationships/hyperlink" Target="https://www.skolverket.se/skolutveckling/forskning-och-utvarderingar/artiklar-om-forskning/foraldraskapsstod-kan-framja-larande-och-halsa" TargetMode="External"/><Relationship Id="rId11" Type="http://schemas.microsoft.com/office/2018/08/relationships/commentsExtensible" Target="commentsExtensible.xml"/><Relationship Id="rId24" Type="http://schemas.openxmlformats.org/officeDocument/2006/relationships/hyperlink" Target="https://www.socialstyrelsen.se/globalassets/sharepoint-dokument/artikelkatalog/ovrigt/2023-9-8728.pdf" TargetMode="External"/><Relationship Id="rId32" Type="http://schemas.openxmlformats.org/officeDocument/2006/relationships/hyperlink" Target="https://skr.se/download/18.7c1c4ddb17e3d28cf9ba687f/1643196854985/7164-706-1.pdf" TargetMode="External"/><Relationship Id="rId37" Type="http://schemas.openxmlformats.org/officeDocument/2006/relationships/hyperlink" Target="https://www.ipsykologi.se/projekt/komet-abc" TargetMode="External"/><Relationship Id="rId40" Type="http://schemas.openxmlformats.org/officeDocument/2006/relationships/hyperlink" Target="https://icdp.se/stiftelsen-icdp/om-vagledande-samspel/" TargetMode="External"/><Relationship Id="rId45" Type="http://schemas.openxmlformats.org/officeDocument/2006/relationships/hyperlink" Target="https://bmcpublichealth.biomedcentral.com/articles/10.1186/1471-2458-14-1083" TargetMode="External"/><Relationship Id="rId53" Type="http://schemas.openxmlformats.org/officeDocument/2006/relationships/hyperlink" Target="https://mfof.se/foraldraskapsstod/program-och-metoder-for-foraldraskapsstod---soksida.html" TargetMode="External"/><Relationship Id="rId58" Type="http://schemas.openxmlformats.org/officeDocument/2006/relationships/hyperlink" Target="https://mfof.se/statistik_familjeradgivning" TargetMode="External"/><Relationship Id="rId66" Type="http://schemas.openxmlformats.org/officeDocument/2006/relationships/hyperlink" Target="https://www.mfof.se/download/18.78bdeb3e17e98c36ecf5a5f3/1643878965346/Forskning%20om%20samarbetssamtal%20och%20medling.pdf" TargetMode="External"/><Relationship Id="rId5" Type="http://schemas.openxmlformats.org/officeDocument/2006/relationships/image" Target="media/image1.png"/><Relationship Id="rId61" Type="http://schemas.openxmlformats.org/officeDocument/2006/relationships/hyperlink" Target="https://mfof.se/download/18.70103d0c17f2a79704e4486/1645793221507/V%C3%A4gledning%20familjer%C3%A5dgivning%20februari%202022.pdf" TargetMode="External"/><Relationship Id="rId19" Type="http://schemas.openxmlformats.org/officeDocument/2006/relationships/hyperlink" Target="https://malmo.se/Communities-That-Care-CTC.html" TargetMode="External"/><Relationship Id="rId14" Type="http://schemas.openxmlformats.org/officeDocument/2006/relationships/hyperlink" Target="https://pgmj.github.io/DIDsteg2/F%C3%B6rdjupningsfr%C3%A5gor_fldr.docx" TargetMode="External"/><Relationship Id="rId22" Type="http://schemas.openxmlformats.org/officeDocument/2006/relationships/hyperlink" Target="https://ki.se/media/77454/download" TargetMode="External"/><Relationship Id="rId27" Type="http://schemas.openxmlformats.org/officeDocument/2006/relationships/hyperlink" Target="https://www.skolverket.se/download/18.6bfaca41169863e6a6538f8/1553956773578/pdf607.pdf" TargetMode="External"/><Relationship Id="rId30" Type="http://schemas.openxmlformats.org/officeDocument/2006/relationships/hyperlink" Target="https://www.skolverket.se/skolutveckling/inspiration-och-stod-i-arbetet/stod-i-arbetet/koll-pa-samverkan-med-hem-och-vardnadshavare" TargetMode="External"/><Relationship Id="rId35" Type="http://schemas.openxmlformats.org/officeDocument/2006/relationships/hyperlink" Target="https://www.ipsykologi.se/projekt/komet-abc" TargetMode="External"/><Relationship Id="rId43" Type="http://schemas.openxmlformats.org/officeDocument/2006/relationships/hyperlink" Target="https://mfof.se/foraldraskapsstod/effekter-av-foraldraskapsstod.html" TargetMode="External"/><Relationship Id="rId48" Type="http://schemas.openxmlformats.org/officeDocument/2006/relationships/hyperlink" Target="https://www.ipsykologi.se/projekt/komet-abc" TargetMode="External"/><Relationship Id="rId56" Type="http://schemas.openxmlformats.org/officeDocument/2006/relationships/hyperlink" Target="https://kunskapsguiden.se/omraden-och-teman/arbetsmetoder-och-perspektiv/interkulturellt-perspektiv/forebyggande-arbete-stod-och-insatser/" TargetMode="External"/><Relationship Id="rId64" Type="http://schemas.openxmlformats.org/officeDocument/2006/relationships/hyperlink" Target="https://www.socialstyrelsen.se/globalassets/sharepoint-dokument/artikelkatalog/ovrigt/2011-6-32.pdf" TargetMode="External"/><Relationship Id="rId69"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hyperlink" Target="https://www.stiftelsenfftsverige.se/" TargetMode="External"/><Relationship Id="rId3" Type="http://schemas.openxmlformats.org/officeDocument/2006/relationships/settings" Target="settings.xml"/><Relationship Id="rId12" Type="http://schemas.openxmlformats.org/officeDocument/2006/relationships/hyperlink" Target="file:///\\lansstyrelsen.se\STO\group\Verksamhet\70_Folkh&#228;lsa\Preventionspaketet\Dataidialog\Steg%202\Digitalt%20basutbud\&#8226;%09TSI-boken%20-%20St&#246;d%20i%20arbetet%20med%20tidiga%20och%20samordnade%20insatser%20f&#246;r%20barn%20och%20unga" TargetMode="External"/><Relationship Id="rId17" Type="http://schemas.openxmlformats.org/officeDocument/2006/relationships/hyperlink" Target="https://kunskapsguiden.se/omraden-och-teman/barn-och-unga/tidiga-och-samordnade-insatser-tsi/skottlandsmodellen/" TargetMode="External"/><Relationship Id="rId25" Type="http://schemas.openxmlformats.org/officeDocument/2006/relationships/hyperlink" Target="https://familjecentraler.se/foreningen/vad-ar-en-familjecentral/" TargetMode="External"/><Relationship Id="rId33" Type="http://schemas.openxmlformats.org/officeDocument/2006/relationships/hyperlink" Target="https://www.rikshandboken-bhv.se/metoder--riktlinjer/foraldraskapsstod-i-grupp/" TargetMode="External"/><Relationship Id="rId38" Type="http://schemas.openxmlformats.org/officeDocument/2006/relationships/hyperlink" Target="https://svenskacope.se/" TargetMode="External"/><Relationship Id="rId46" Type="http://schemas.openxmlformats.org/officeDocument/2006/relationships/hyperlink" Target="https://www.ipsykologi.se/projekt/komet-abc" TargetMode="External"/><Relationship Id="rId59" Type="http://schemas.openxmlformats.org/officeDocument/2006/relationships/hyperlink" Target="https://mfof.se/download/18.7fecc00c1884c539cd42e4b1/1686116419181/Statistik%20familjer%C3%A5dgivning%202022_Teknisk%20rapport.pdf" TargetMode="External"/><Relationship Id="rId67" Type="http://schemas.openxmlformats.org/officeDocument/2006/relationships/fontTable" Target="fontTable.xml"/><Relationship Id="rId20" Type="http://schemas.openxmlformats.org/officeDocument/2006/relationships/hyperlink" Target="http://dok.slso.sll.se/CES/FHG/Rapport-FHM-utokat-barnhalsovardsprogram.pdf" TargetMode="External"/><Relationship Id="rId41" Type="http://schemas.openxmlformats.org/officeDocument/2006/relationships/hyperlink" Target="https://triplep.uppsala.se/" TargetMode="External"/><Relationship Id="rId54" Type="http://schemas.openxmlformats.org/officeDocument/2006/relationships/hyperlink" Target="chrome-extension://efaidnbmnnnibpcajpcglclefindmkaj/https:/www.socialstyrelsen.se/globalassets/sharepoint-dokument/artikelkatalog/kunskapsstod/2021-11-7626.pdf" TargetMode="External"/><Relationship Id="rId62" Type="http://schemas.openxmlformats.org/officeDocument/2006/relationships/hyperlink" Target="https://mfof.se/sarskilda-innehallssidor/statistik/officiell-statistik/familjeratt.html" TargetMode="External"/><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hyperlink" Target="https://kunskapsguiden.se/omraden-och-teman/barn-och-unga/tidiga-och-samordnade-insatser-tsi/om-tidiga-och-samordnade-insatser/" TargetMode="External"/><Relationship Id="rId23" Type="http://schemas.openxmlformats.org/officeDocument/2006/relationships/hyperlink" Target="https://www.folkhalsomyndigheten.se/publikationer-och-material/publikationsarkiv/f/familjecentralers-betydelse-for-familjers-halsa-och-valmaende/" TargetMode="External"/><Relationship Id="rId28" Type="http://schemas.openxmlformats.org/officeDocument/2006/relationships/hyperlink" Target="https://skr.se/skr/skolakulturfritid/forskolagrundochgymnasieskolakomvux/oppenforskolaforsprakochintegration.46558.html" TargetMode="External"/><Relationship Id="rId36" Type="http://schemas.openxmlformats.org/officeDocument/2006/relationships/hyperlink" Target="https://www.ipsykologi.se/projekt/komet-abc" TargetMode="External"/><Relationship Id="rId49" Type="http://schemas.openxmlformats.org/officeDocument/2006/relationships/hyperlink" Target="https://magelungen.com/akademi/12349-2/" TargetMode="External"/><Relationship Id="rId57" Type="http://schemas.openxmlformats.org/officeDocument/2006/relationships/hyperlink" Target="https://www.forskning.se/2020/08/25/inspirationsforelasning-gor-nyblivna-foraldrar-tryggare/" TargetMode="External"/><Relationship Id="rId10" Type="http://schemas.microsoft.com/office/2016/09/relationships/commentsIds" Target="commentsIds.xml"/><Relationship Id="rId31" Type="http://schemas.openxmlformats.org/officeDocument/2006/relationships/hyperlink" Target="https://www.skolverket.se/download/18.3cf0d66d187913b54fe15f6/1684141494320/checklista-utveckla-samverkan-1.pdf" TargetMode="External"/><Relationship Id="rId44" Type="http://schemas.openxmlformats.org/officeDocument/2006/relationships/hyperlink" Target="https://www.ipsykologi.se/projekt/komet-abc" TargetMode="External"/><Relationship Id="rId52" Type="http://schemas.openxmlformats.org/officeDocument/2006/relationships/hyperlink" Target="https://www.ipsykologi.se/forskning" TargetMode="External"/><Relationship Id="rId60" Type="http://schemas.openxmlformats.org/officeDocument/2006/relationships/hyperlink" Target="https://mfof.se/familjeradgivning.html" TargetMode="External"/><Relationship Id="rId65" Type="http://schemas.openxmlformats.org/officeDocument/2006/relationships/hyperlink" Target="https://mfof.se/vardnad-boende-och-umgange/information-for-foraldrar/vad-ar-samarbetssamtal.html" TargetMode="Externa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hyperlink" Target="https://pgmj.github.io/DIDsteg2/Kartl%C3%A4ggning_fldr.xlsx" TargetMode="External"/><Relationship Id="rId18" Type="http://schemas.openxmlformats.org/officeDocument/2006/relationships/hyperlink" Target="https://www.backabarnet.se/" TargetMode="External"/><Relationship Id="rId39" Type="http://schemas.openxmlformats.org/officeDocument/2006/relationships/hyperlink" Target="https://www.humana.se/individ-och-familj/metoder-och-utbildning/connect/" TargetMode="External"/><Relationship Id="rId34" Type="http://schemas.openxmlformats.org/officeDocument/2006/relationships/hyperlink" Target="https://www.diva-portal.org/smash/get/diva2:1599399/FULLTEXT01.pdf" TargetMode="External"/><Relationship Id="rId50" Type="http://schemas.openxmlformats.org/officeDocument/2006/relationships/hyperlink" Target="https://www.foraldraskapisverige.se/" TargetMode="External"/><Relationship Id="rId55" Type="http://schemas.openxmlformats.org/officeDocument/2006/relationships/hyperlink" Target="https://www.socialstyrelsen.se/globalassets/sharepoint-dokument/artikelkatalog/ovrigt/2014-11-12.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4586</Words>
  <Characters>24309</Characters>
  <Application>Microsoft Office Word</Application>
  <DocSecurity>0</DocSecurity>
  <Lines>202</Lines>
  <Paragraphs>57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Lönn Rhodin Kajsa</dc:creator>
  <cp:keywords/>
  <dc:description/>
  <cp:lastModifiedBy>Clara Larsson</cp:lastModifiedBy>
  <cp:revision>2</cp:revision>
  <dcterms:created xsi:type="dcterms:W3CDTF">2024-05-02T06:49:00Z</dcterms:created>
  <dcterms:modified xsi:type="dcterms:W3CDTF">2024-05-02T06:49:00Z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0afd86-dcf7-4483-b9eb-5af1dcd104e1_Enabled">
    <vt:lpwstr>true</vt:lpwstr>
  </property>
  <property fmtid="{D5CDD505-2E9C-101B-9397-08002B2CF9AE}" pid="3" name="MSIP_Label_680afd86-dcf7-4483-b9eb-5af1dcd104e1_SetDate">
    <vt:lpwstr>2024-05-02T06:49:01Z</vt:lpwstr>
  </property>
  <property fmtid="{D5CDD505-2E9C-101B-9397-08002B2CF9AE}" pid="4" name="MSIP_Label_680afd86-dcf7-4483-b9eb-5af1dcd104e1_Method">
    <vt:lpwstr>Standard</vt:lpwstr>
  </property>
  <property fmtid="{D5CDD505-2E9C-101B-9397-08002B2CF9AE}" pid="5" name="MSIP_Label_680afd86-dcf7-4483-b9eb-5af1dcd104e1_Name">
    <vt:lpwstr>K2 Intern</vt:lpwstr>
  </property>
  <property fmtid="{D5CDD505-2E9C-101B-9397-08002B2CF9AE}" pid="6" name="MSIP_Label_680afd86-dcf7-4483-b9eb-5af1dcd104e1_SiteId">
    <vt:lpwstr>5a9809cf-0bcb-413a-838a-09ecc40cc9e8</vt:lpwstr>
  </property>
  <property fmtid="{D5CDD505-2E9C-101B-9397-08002B2CF9AE}" pid="7" name="MSIP_Label_680afd86-dcf7-4483-b9eb-5af1dcd104e1_ActionId">
    <vt:lpwstr>326bd46f-29a4-4faf-aa51-2fb87872d410</vt:lpwstr>
  </property>
  <property fmtid="{D5CDD505-2E9C-101B-9397-08002B2CF9AE}" pid="8" name="MSIP_Label_680afd86-dcf7-4483-b9eb-5af1dcd104e1_ContentBits">
    <vt:lpwstr>0</vt:lpwstr>
  </property>
</Properties>
</file>